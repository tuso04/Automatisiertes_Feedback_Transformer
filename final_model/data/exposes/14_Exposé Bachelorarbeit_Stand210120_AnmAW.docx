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77737" w14:textId="77777777" w:rsidR="00EE40EA" w:rsidRPr="00FD28A9" w:rsidRDefault="00EE40EA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4F056B8C" w14:textId="77777777" w:rsidR="00EE40EA" w:rsidRPr="00FD28A9" w:rsidRDefault="00EE40EA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1DFBA95C" w14:textId="77777777" w:rsidR="00EE40EA" w:rsidRPr="00FD28A9" w:rsidRDefault="00EE40EA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5A9CFD8B" w14:textId="77777777" w:rsidR="00EE40EA" w:rsidRPr="00FD28A9" w:rsidRDefault="00EE40EA">
      <w:pPr>
        <w:spacing w:before="1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3B7B681" w14:textId="77777777" w:rsidR="00EE40EA" w:rsidRPr="00FD28A9" w:rsidRDefault="00000000">
      <w:pPr>
        <w:tabs>
          <w:tab w:val="left" w:pos="967"/>
          <w:tab w:val="left" w:pos="1542"/>
          <w:tab w:val="left" w:pos="2124"/>
          <w:tab w:val="left" w:pos="3110"/>
          <w:tab w:val="left" w:pos="4784"/>
        </w:tabs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>
        <w:rPr>
          <w:rFonts w:ascii="Times New Roman"/>
          <w:sz w:val="20"/>
          <w:lang w:val="de-DE"/>
        </w:rPr>
      </w:r>
      <w:r>
        <w:rPr>
          <w:rFonts w:ascii="Times New Roman"/>
          <w:sz w:val="20"/>
          <w:lang w:val="de-DE"/>
        </w:rPr>
        <w:pict w14:anchorId="493637D9">
          <v:group id="_x0000_s1272" style="width:21.5pt;height:29.55pt;mso-position-horizontal-relative:char;mso-position-vertical-relative:line" coordsize="430,591">
            <v:group id="_x0000_s1293" style="position:absolute;left:322;top:483;width:108;height:108" coordorigin="322,483" coordsize="108,108">
              <v:shape id="_x0000_s1294" style="position:absolute;left:322;top:483;width:108;height:108" coordorigin="322,483" coordsize="108,108" path="m322,590r108,l430,483r-108,l322,590xe" fillcolor="#415968" stroked="f">
                <v:path arrowok="t"/>
              </v:shape>
            </v:group>
            <v:group id="_x0000_s1291" style="position:absolute;left:322;top:322;width:108;height:108" coordorigin="322,322" coordsize="108,108">
              <v:shape id="_x0000_s1292" style="position:absolute;left:322;top:322;width:108;height:108" coordorigin="322,322" coordsize="108,108" path="m322,429r108,l430,322r-108,l322,429xe" fillcolor="#7ac143" stroked="f">
                <v:path arrowok="t"/>
              </v:shape>
            </v:group>
            <v:group id="_x0000_s1289" style="position:absolute;left:322;top:161;width:108;height:108" coordorigin="322,161" coordsize="108,108">
              <v:shape id="_x0000_s1290" style="position:absolute;left:322;top:161;width:108;height:108" coordorigin="322,161" coordsize="108,108" path="m322,268r108,l430,161r-108,l322,268xe" fillcolor="#7ac143" stroked="f">
                <v:path arrowok="t"/>
              </v:shape>
            </v:group>
            <v:group id="_x0000_s1287" style="position:absolute;left:322;width:108;height:108" coordorigin="322" coordsize="108,108">
              <v:shape id="_x0000_s1288" style="position:absolute;left:322;width:108;height:108" coordorigin="322" coordsize="108,108" path="m322,107r108,l430,,322,r,107xe" fillcolor="#415968" stroked="f">
                <v:path arrowok="t"/>
              </v:shape>
            </v:group>
            <v:group id="_x0000_s1285" style="position:absolute;left:161;top:161;width:108;height:108" coordorigin="161,161" coordsize="108,108">
              <v:shape id="_x0000_s1286" style="position:absolute;left:161;top:161;width:108;height:108" coordorigin="161,161" coordsize="108,108" path="m161,268r108,l269,161r-108,l161,268xe" fillcolor="#415968" stroked="f">
                <v:path arrowok="t"/>
              </v:shape>
            </v:group>
            <v:group id="_x0000_s1283" style="position:absolute;left:161;width:108;height:108" coordorigin="161" coordsize="108,108">
              <v:shape id="_x0000_s1284" style="position:absolute;left:161;width:108;height:108" coordorigin="161" coordsize="108,108" path="m161,107r108,l269,,161,r,107xe" fillcolor="#415968" stroked="f">
                <v:path arrowok="t"/>
              </v:shape>
            </v:group>
            <v:group id="_x0000_s1281" style="position:absolute;top:161;width:108;height:108" coordorigin=",161" coordsize="108,108">
              <v:shape id="_x0000_s1282" style="position:absolute;top:161;width:108;height:108" coordorigin=",161" coordsize="108,108" path="m,268r107,l107,161,,161,,268xe" fillcolor="#415968" stroked="f">
                <v:path arrowok="t"/>
              </v:shape>
            </v:group>
            <v:group id="_x0000_s1279" style="position:absolute;left:161;top:483;width:108;height:108" coordorigin="161,483" coordsize="108,108">
              <v:shape id="_x0000_s1280" style="position:absolute;left:161;top:483;width:108;height:108" coordorigin="161,483" coordsize="108,108" path="m161,590r108,l269,483r-108,l161,590xe" fillcolor="#415968" stroked="f">
                <v:path arrowok="t"/>
              </v:shape>
            </v:group>
            <v:group id="_x0000_s1277" style="position:absolute;left:161;top:322;width:108;height:108" coordorigin="161,322" coordsize="108,108">
              <v:shape id="_x0000_s1278" style="position:absolute;left:161;top:322;width:108;height:108" coordorigin="161,322" coordsize="108,108" path="m161,429r108,l269,322r-108,l161,429xe" fillcolor="#415968" stroked="f">
                <v:path arrowok="t"/>
              </v:shape>
            </v:group>
            <v:group id="_x0000_s1275" style="position:absolute;top:483;width:108;height:108" coordorigin=",483" coordsize="108,108">
              <v:shape id="_x0000_s1276" style="position:absolute;top:483;width:108;height:108" coordorigin=",483" coordsize="108,108" path="m,590r107,l107,483,,483,,590xe" fillcolor="#7ac143" stroked="f">
                <v:path arrowok="t"/>
              </v:shape>
            </v:group>
            <v:group id="_x0000_s1273" style="position:absolute;top:322;width:108;height:108" coordorigin=",322" coordsize="108,108">
              <v:shape id="_x0000_s1274" style="position:absolute;top:322;width:108;height:108" coordorigin=",322" coordsize="108,108" path="m,429r107,l107,322,,322,,429xe" fillcolor="#415968" stroked="f">
                <v:path arrowok="t"/>
              </v:shape>
            </v:group>
            <w10:anchorlock/>
          </v:group>
        </w:pict>
      </w:r>
      <w:r w:rsidR="006319E0" w:rsidRPr="00FD28A9">
        <w:rPr>
          <w:rFonts w:ascii="Times New Roman"/>
          <w:sz w:val="20"/>
          <w:lang w:val="de-DE"/>
        </w:rPr>
        <w:tab/>
      </w:r>
      <w:r>
        <w:rPr>
          <w:rFonts w:ascii="Times New Roman"/>
          <w:sz w:val="20"/>
          <w:lang w:val="de-DE"/>
        </w:rPr>
      </w:r>
      <w:r>
        <w:rPr>
          <w:rFonts w:ascii="Times New Roman"/>
          <w:sz w:val="20"/>
          <w:lang w:val="de-DE"/>
        </w:rPr>
        <w:pict w14:anchorId="43FB138D">
          <v:group id="_x0000_s1267" style="width:22.05pt;height:29.55pt;mso-position-horizontal-relative:char;mso-position-vertical-relative:line" coordsize="441,591">
            <v:group id="_x0000_s1270" style="position:absolute;left:160;top:107;width:120;height:483" coordorigin="160,107" coordsize="120,483">
              <v:shape id="_x0000_s1271" style="position:absolute;left:160;top:107;width:120;height:483" coordorigin="160,107" coordsize="120,483" path="m280,107r-120,l160,590r120,l280,107xe" fillcolor="#7ac143" stroked="f">
                <v:path arrowok="t"/>
              </v:shape>
            </v:group>
            <v:group id="_x0000_s1268" style="position:absolute;width:441;height:108" coordsize="441,108">
              <v:shape id="_x0000_s1269" style="position:absolute;width:441;height:108" coordsize="441,108" path="m441,l,,,107r441,l441,xe" fillcolor="#7ac143" stroked="f">
                <v:path arrowok="t"/>
              </v:shape>
            </v:group>
            <w10:anchorlock/>
          </v:group>
        </w:pict>
      </w:r>
      <w:r w:rsidR="006319E0" w:rsidRPr="00FD28A9">
        <w:rPr>
          <w:rFonts w:ascii="Times New Roman"/>
          <w:sz w:val="20"/>
          <w:lang w:val="de-DE"/>
        </w:rPr>
        <w:tab/>
      </w:r>
      <w:r>
        <w:rPr>
          <w:rFonts w:ascii="Times New Roman"/>
          <w:sz w:val="20"/>
          <w:lang w:val="de-DE"/>
        </w:rPr>
      </w:r>
      <w:r>
        <w:rPr>
          <w:rFonts w:ascii="Times New Roman"/>
          <w:sz w:val="20"/>
          <w:lang w:val="de-DE"/>
        </w:rPr>
        <w:pict w14:anchorId="6A34641B">
          <v:group id="_x0000_s1256" style="width:22.4pt;height:29.55pt;mso-position-horizontal-relative:char;mso-position-vertical-relative:line" coordsize="448,591">
            <v:group id="_x0000_s1265" style="position:absolute;top:344;width:120;height:246" coordorigin=",344" coordsize="120,246">
              <v:shape id="_x0000_s1266" style="position:absolute;top:344;width:120;height:246" coordorigin=",344" coordsize="120,246" path="m,590r120,l120,344,,344,,590xe" fillcolor="#7ac143" stroked="f">
                <v:path arrowok="t"/>
              </v:shape>
            </v:group>
            <v:group id="_x0000_s1263" style="position:absolute;top:238;width:448;height:106" coordorigin=",238" coordsize="448,106">
              <v:shape id="_x0000_s1264" style="position:absolute;top:238;width:448;height:106" coordorigin=",238" coordsize="448,106" path="m,344r447,l447,238,,238,,344xe" fillcolor="#7ac143" stroked="f">
                <v:path arrowok="t"/>
              </v:shape>
            </v:group>
            <v:group id="_x0000_s1261" style="position:absolute;width:120;height:238" coordsize="120,238">
              <v:shape id="_x0000_s1262" style="position:absolute;width:120;height:238" coordsize="120,238" path="m,238r120,l120,,,,,238xe" fillcolor="#7ac143" stroked="f">
                <v:path arrowok="t"/>
              </v:shape>
            </v:group>
            <v:group id="_x0000_s1259" style="position:absolute;left:328;top:344;width:120;height:247" coordorigin="328,344" coordsize="120,247">
              <v:shape id="_x0000_s1260" style="position:absolute;left:328;top:344;width:120;height:247" coordorigin="328,344" coordsize="120,247" path="m447,344r-119,l328,591r119,l447,344xe" fillcolor="#7ac143" stroked="f">
                <v:path arrowok="t"/>
              </v:shape>
            </v:group>
            <v:group id="_x0000_s1257" style="position:absolute;left:328;width:120;height:238" coordorigin="328" coordsize="120,238">
              <v:shape id="_x0000_s1258" style="position:absolute;left:328;width:120;height:238" coordorigin="328" coordsize="120,238" path="m447,l328,r,238l447,238,447,xe" fillcolor="#7ac143" stroked="f">
                <v:path arrowok="t"/>
              </v:shape>
            </v:group>
            <w10:anchorlock/>
          </v:group>
        </w:pict>
      </w:r>
      <w:r w:rsidR="006319E0" w:rsidRPr="00FD28A9">
        <w:rPr>
          <w:rFonts w:ascii="Times New Roman"/>
          <w:sz w:val="20"/>
          <w:lang w:val="de-DE"/>
        </w:rPr>
        <w:tab/>
      </w:r>
      <w:r>
        <w:rPr>
          <w:rFonts w:ascii="Times New Roman"/>
          <w:sz w:val="20"/>
          <w:lang w:val="de-DE"/>
        </w:rPr>
      </w:r>
      <w:r>
        <w:rPr>
          <w:rFonts w:ascii="Times New Roman"/>
          <w:sz w:val="20"/>
          <w:lang w:val="de-DE"/>
        </w:rPr>
        <w:pict w14:anchorId="21DE08B7">
          <v:group id="_x0000_s1250" style="width:27.85pt;height:29.55pt;mso-position-horizontal-relative:char;mso-position-vertical-relative:line" coordsize="557,591">
            <v:group id="_x0000_s1251" style="position:absolute;width:557;height:591" coordsize="557,591">
              <v:shape id="_x0000_s1255" style="position:absolute;width:557;height:591" coordsize="557,591" path="m118,l,,,590r120,l120,256r122,l118,xe" fillcolor="#7ac143" stroked="f">
                <v:path arrowok="t"/>
              </v:shape>
              <v:shape id="_x0000_s1254" style="position:absolute;width:557;height:591" coordsize="557,591" path="m556,256r-120,l436,590r120,l556,256xe" fillcolor="#7ac143" stroked="f">
                <v:path arrowok="t"/>
              </v:shape>
              <v:shape id="_x0000_s1253" style="position:absolute;width:557;height:591" coordsize="557,591" path="m242,256r-122,l235,483r87,l398,332r-120,l242,256xe" fillcolor="#7ac143" stroked="f">
                <v:path arrowok="t"/>
              </v:shape>
              <v:shape id="_x0000_s1252" style="position:absolute;width:557;height:591" coordsize="557,591" path="m556,l438,,278,332r120,l436,256r120,l556,xe" fillcolor="#7ac143" stroked="f">
                <v:path arrowok="t"/>
              </v:shape>
            </v:group>
            <w10:anchorlock/>
          </v:group>
        </w:pict>
      </w:r>
      <w:r w:rsidR="006319E0" w:rsidRPr="00FD28A9">
        <w:rPr>
          <w:rFonts w:ascii="Times New Roman"/>
          <w:sz w:val="20"/>
          <w:lang w:val="de-DE"/>
        </w:rPr>
        <w:tab/>
      </w:r>
      <w:r>
        <w:rPr>
          <w:rFonts w:ascii="Times New Roman"/>
          <w:position w:val="36"/>
          <w:sz w:val="20"/>
          <w:lang w:val="de-DE"/>
        </w:rPr>
      </w:r>
      <w:r>
        <w:rPr>
          <w:rFonts w:ascii="Times New Roman"/>
          <w:position w:val="36"/>
          <w:sz w:val="20"/>
          <w:lang w:val="de-DE"/>
        </w:rPr>
        <w:pict w14:anchorId="6D805B4A">
          <v:group id="_x0000_s1226" style="width:61.25pt;height:11.5pt;mso-position-horizontal-relative:char;mso-position-vertical-relative:line" coordsize="1225,230">
            <v:group id="_x0000_s1246" style="position:absolute;width:168;height:230" coordsize="168,230">
              <v:shape id="_x0000_s1249" style="position:absolute;width:168;height:230" coordsize="168,230" path="m70,l16,31,,91r,25l,138r27,71l84,230r11,-1l117,224r18,-10l150,200r5,-10l72,190,62,187,50,171,47,159,45,138,44,102,46,76,49,60,57,49,70,41,96,40r60,l151,31,137,17,118,7,96,2,70,xe" fillcolor="#415968" stroked="f">
                <v:path arrowok="t"/>
              </v:shape>
              <v:shape id="_x0000_s1248" style="position:absolute;width:168;height:230" coordsize="168,230" path="m167,158r-48,11l105,185r-21,5l155,190r6,-9l167,158xe" fillcolor="#415968" stroked="f">
                <v:path arrowok="t"/>
              </v:shape>
              <v:shape id="_x0000_s1247" style="position:absolute;width:168;height:230" coordsize="168,230" path="m156,40r-60,l113,51r9,20l167,69,161,48r-5,-8xe" fillcolor="#415968" stroked="f">
                <v:path arrowok="t"/>
              </v:shape>
            </v:group>
            <v:group id="_x0000_s1242" style="position:absolute;left:177;top:1;width:201;height:228" coordorigin="177,1" coordsize="201,228">
              <v:shape id="_x0000_s1245" style="position:absolute;left:177;top:1;width:201;height:228" coordorigin="177,1" coordsize="201,228" path="m295,1r-35,l177,228r47,l237,188r126,l349,151r-99,l278,68r41,l295,1xe" fillcolor="#415968" stroked="f">
                <v:path arrowok="t"/>
              </v:shape>
              <v:shape id="_x0000_s1244" style="position:absolute;left:177;top:1;width:201;height:228" coordorigin="177,1" coordsize="201,228" path="m363,188r-45,l331,228r47,l363,188xe" fillcolor="#415968" stroked="f">
                <v:path arrowok="t"/>
              </v:shape>
              <v:shape id="_x0000_s1243" style="position:absolute;left:177;top:1;width:201;height:228" coordorigin="177,1" coordsize="201,228" path="m319,68r-41,l306,151r43,l319,68xe" fillcolor="#415968" stroked="f">
                <v:path arrowok="t"/>
              </v:shape>
            </v:group>
            <v:group id="_x0000_s1237" style="position:absolute;left:406;top:1;width:206;height:228" coordorigin="406,1" coordsize="206,228">
              <v:shape id="_x0000_s1241" style="position:absolute;left:406;top:1;width:206;height:228" coordorigin="406,1" coordsize="206,228" path="m450,1r-44,l406,228r44,l450,96r45,l450,1xe" fillcolor="#415968" stroked="f">
                <v:path arrowok="t"/>
              </v:shape>
              <v:shape id="_x0000_s1240" style="position:absolute;left:406;top:1;width:206;height:228" coordorigin="406,1" coordsize="206,228" path="m612,96r-45,l567,228r45,l612,96xe" fillcolor="#415968" stroked="f">
                <v:path arrowok="t"/>
              </v:shape>
              <v:shape id="_x0000_s1239" style="position:absolute;left:406;top:1;width:206;height:228" coordorigin="406,1" coordsize="206,228" path="m495,96r-45,l494,182r30,l553,124r-44,l495,96xe" fillcolor="#415968" stroked="f">
                <v:path arrowok="t"/>
              </v:shape>
              <v:shape id="_x0000_s1238" style="position:absolute;left:406;top:1;width:206;height:228" coordorigin="406,1" coordsize="206,228" path="m612,1r-44,l509,124r44,l567,96r45,l612,1xe" fillcolor="#415968" stroked="f">
                <v:path arrowok="t"/>
              </v:shape>
            </v:group>
            <v:group id="_x0000_s1234" style="position:absolute;left:665;top:1;width:164;height:228" coordorigin="665,1" coordsize="164,228">
              <v:shape id="_x0000_s1236" style="position:absolute;left:665;top:1;width:164;height:228" coordorigin="665,1" coordsize="164,228" path="m753,1r-88,l665,228r44,l709,143r44,l816,111r4,-8l709,103r,-63l820,40,814,28,799,14,778,4,753,1xe" fillcolor="#415968" stroked="f">
                <v:path arrowok="t"/>
              </v:shape>
              <v:shape id="_x0000_s1235" style="position:absolute;left:665;top:1;width:164;height:228" coordorigin="665,1" coordsize="164,228" path="m820,40r-69,l762,42r16,12l783,78,773,96r-22,7l820,103r5,-12l828,68,824,47r-4,-7xe" fillcolor="#415968" stroked="f">
                <v:path arrowok="t"/>
              </v:shape>
            </v:group>
            <v:group id="_x0000_s1231" style="position:absolute;left:862;top:1;width:168;height:230" coordorigin="862,1" coordsize="168,230">
              <v:shape id="_x0000_s1233" style="position:absolute;left:862;top:1;width:168;height:230" coordorigin="862,1" coordsize="168,230" path="m906,1r-44,l864,169r38,50l946,230r18,-2l985,221r18,-11l1017,194r3,-8l926,186,912,172r-6,-23l906,1xe" fillcolor="#415968" stroked="f">
                <v:path arrowok="t"/>
              </v:shape>
              <v:shape id="_x0000_s1232" style="position:absolute;left:862;top:1;width:168;height:230" coordorigin="862,1" coordsize="168,230" path="m1029,1r-44,l983,163r-9,14l955,185r-29,1l1020,186r6,-12l1029,150r,-149xe" fillcolor="#415968" stroked="f">
                <v:path arrowok="t"/>
              </v:shape>
            </v:group>
            <v:group id="_x0000_s1227" style="position:absolute;left:1065;width:160;height:230" coordorigin="1065" coordsize="160,230">
              <v:shape id="_x0000_s1230" style="position:absolute;left:1065;width:160;height:230" coordorigin="1065" coordsize="160,230" path="m1087,171r-22,35l1081,217r18,8l1119,229r22,1l1143,230r59,-21l1216,189r-93,l1103,183r-16,-12xe" fillcolor="#415968" stroked="f">
                <v:path arrowok="t"/>
              </v:shape>
              <v:shape id="_x0000_s1229" style="position:absolute;left:1065;width:160;height:230" coordorigin="1065" coordsize="160,230" path="m1128,r-50,35l1068,82r7,18l1089,117r17,9l1128,131r27,4l1166,137r5,2l1180,148r2,6l1182,167r-8,13l1156,187r-33,2l1216,189r6,-17l1224,144r-7,-18l1204,109r-17,-8l1165,95r-37,-5l1121,87r-9,-9l1110,72r2,-16l1125,43r29,-5l1199,38r11,-21l1195,9,1178,3,1156,1,1128,xe" fillcolor="#415968" stroked="f">
                <v:path arrowok="t"/>
              </v:shape>
              <v:shape id="_x0000_s1228" style="position:absolute;left:1065;width:160;height:230" coordorigin="1065" coordsize="160,230" path="m1199,38r-45,l1173,42r19,11l1199,38xe" fillcolor="#415968" stroked="f">
                <v:path arrowok="t"/>
              </v:shape>
            </v:group>
            <w10:anchorlock/>
          </v:group>
        </w:pict>
      </w:r>
      <w:r w:rsidR="006319E0" w:rsidRPr="00FD28A9">
        <w:rPr>
          <w:rFonts w:ascii="Times New Roman"/>
          <w:position w:val="36"/>
          <w:sz w:val="20"/>
          <w:lang w:val="de-DE"/>
        </w:rPr>
        <w:tab/>
      </w:r>
      <w:r>
        <w:rPr>
          <w:rFonts w:ascii="Times New Roman"/>
          <w:position w:val="36"/>
          <w:sz w:val="20"/>
          <w:lang w:val="de-DE"/>
        </w:rPr>
      </w:r>
      <w:r>
        <w:rPr>
          <w:rFonts w:ascii="Times New Roman"/>
          <w:position w:val="36"/>
          <w:sz w:val="20"/>
          <w:lang w:val="de-DE"/>
        </w:rPr>
        <w:pict w14:anchorId="235163DE">
          <v:group id="_x0000_s1216" style="width:21.65pt;height:11.4pt;mso-position-horizontal-relative:char;mso-position-vertical-relative:line" coordsize="433,228">
            <v:group id="_x0000_s1221" style="position:absolute;width:206;height:228" coordsize="206,228">
              <v:shape id="_x0000_s1225" style="position:absolute;width:206;height:228" coordsize="206,228" path="m44,l,,,227r44,l44,95r46,l44,xe" fillcolor="#415968" stroked="f">
                <v:path arrowok="t"/>
              </v:shape>
              <v:shape id="_x0000_s1224" style="position:absolute;width:206;height:228" coordsize="206,228" path="m206,95r-44,l162,227r44,l206,95xe" fillcolor="#415968" stroked="f">
                <v:path arrowok="t"/>
              </v:shape>
              <v:shape id="_x0000_s1223" style="position:absolute;width:206;height:228" coordsize="206,228" path="m90,95r-46,l88,181r30,l147,123r-44,l90,95xe" fillcolor="#415968" stroked="f">
                <v:path arrowok="t"/>
              </v:shape>
              <v:shape id="_x0000_s1222" style="position:absolute;width:206;height:228" coordsize="206,228" path="m206,l162,,103,123r44,l162,95r44,l206,xe" fillcolor="#415968" stroked="f">
                <v:path arrowok="t"/>
              </v:shape>
            </v:group>
            <v:group id="_x0000_s1217" style="position:absolute;left:259;width:174;height:228" coordorigin="259" coordsize="174,228">
              <v:shape id="_x0000_s1220" style="position:absolute;left:259;width:174;height:228" coordorigin="259" coordsize="174,228" path="m299,l259,r,227l303,227r,-139l355,88,299,xe" fillcolor="#415968" stroked="f">
                <v:path arrowok="t"/>
              </v:shape>
              <v:shape id="_x0000_s1219" style="position:absolute;left:259;width:174;height:228" coordorigin="259" coordsize="174,228" path="m355,88r-52,l393,227r40,l433,139r-44,l355,88xe" fillcolor="#415968" stroked="f">
                <v:path arrowok="t"/>
              </v:shape>
              <v:shape id="_x0000_s1218" style="position:absolute;left:259;width:174;height:228" coordorigin="259" coordsize="174,228" path="m433,l389,r,139l433,139,433,xe" fillcolor="#415968" stroked="f">
                <v:path arrowok="t"/>
              </v:shape>
            </v:group>
            <w10:anchorlock/>
          </v:group>
        </w:pict>
      </w:r>
      <w:r w:rsidR="006319E0" w:rsidRPr="00FD28A9">
        <w:rPr>
          <w:rFonts w:ascii="Times New Roman"/>
          <w:spacing w:val="2"/>
          <w:position w:val="36"/>
          <w:sz w:val="20"/>
          <w:lang w:val="de-DE"/>
        </w:rPr>
        <w:t xml:space="preserve"> </w:t>
      </w:r>
      <w:r>
        <w:rPr>
          <w:rFonts w:ascii="Times New Roman"/>
          <w:spacing w:val="2"/>
          <w:position w:val="34"/>
          <w:sz w:val="20"/>
          <w:lang w:val="de-DE"/>
        </w:rPr>
      </w:r>
      <w:r>
        <w:rPr>
          <w:rFonts w:ascii="Times New Roman"/>
          <w:spacing w:val="2"/>
          <w:position w:val="34"/>
          <w:sz w:val="20"/>
          <w:lang w:val="de-DE"/>
        </w:rPr>
        <w:pict w14:anchorId="00217BCB">
          <v:group id="_x0000_s1213" style="width:2.35pt;height:13.7pt;mso-position-horizontal-relative:char;mso-position-vertical-relative:line" coordsize="47,274">
            <v:group id="_x0000_s1214" style="position:absolute;left:23;top:23;width:2;height:228" coordorigin="23,23" coordsize="2,228">
              <v:shape id="_x0000_s1215" style="position:absolute;left:23;top:23;width:2;height:228" coordorigin="23,23" coordsize="0,228" path="m23,23r,227e" filled="f" strokecolor="#415968" strokeweight=".818mm">
                <v:path arrowok="t"/>
              </v:shape>
            </v:group>
            <w10:anchorlock/>
          </v:group>
        </w:pict>
      </w:r>
    </w:p>
    <w:p w14:paraId="49E15A1D" w14:textId="77777777" w:rsidR="00EE40EA" w:rsidRPr="00FD28A9" w:rsidRDefault="00EE40EA">
      <w:pPr>
        <w:spacing w:before="6"/>
        <w:rPr>
          <w:rFonts w:ascii="Times New Roman" w:eastAsia="Times New Roman" w:hAnsi="Times New Roman" w:cs="Times New Roman"/>
          <w:sz w:val="11"/>
          <w:szCs w:val="11"/>
          <w:lang w:val="de-DE"/>
        </w:rPr>
      </w:pPr>
    </w:p>
    <w:p w14:paraId="654AEFE9" w14:textId="77777777" w:rsidR="00EE40EA" w:rsidRPr="00FD28A9" w:rsidRDefault="006319E0">
      <w:pPr>
        <w:spacing w:line="130" w:lineRule="atLeast"/>
        <w:ind w:left="108"/>
        <w:rPr>
          <w:rFonts w:ascii="Times New Roman" w:eastAsia="Times New Roman" w:hAnsi="Times New Roman" w:cs="Times New Roman"/>
          <w:sz w:val="13"/>
          <w:szCs w:val="13"/>
          <w:lang w:val="de-DE"/>
        </w:rPr>
      </w:pPr>
      <w:r w:rsidRPr="00FD28A9">
        <w:rPr>
          <w:rFonts w:ascii="Times New Roman" w:eastAsia="Times New Roman" w:hAnsi="Times New Roman" w:cs="Times New Roman"/>
          <w:noProof/>
          <w:sz w:val="13"/>
          <w:szCs w:val="13"/>
          <w:lang w:val="de-DE"/>
        </w:rPr>
        <w:drawing>
          <wp:inline distT="0" distB="0" distL="0" distR="0" wp14:anchorId="1F96DC9C" wp14:editId="799A198C">
            <wp:extent cx="1641124" cy="840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124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B4A2" w14:textId="77777777" w:rsidR="00EE40EA" w:rsidRPr="00FD28A9" w:rsidRDefault="00EE40EA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42386F69" w14:textId="77777777" w:rsidR="00EE40EA" w:rsidRPr="00FD28A9" w:rsidRDefault="00EE40EA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0A16F0B4" w14:textId="77777777" w:rsidR="00EE40EA" w:rsidRPr="00FD28A9" w:rsidRDefault="00EE40EA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2D1CEFE6" w14:textId="77777777" w:rsidR="00EE40EA" w:rsidRPr="00FD28A9" w:rsidRDefault="00EE40EA">
      <w:pPr>
        <w:spacing w:before="9"/>
        <w:rPr>
          <w:rFonts w:ascii="Times New Roman" w:eastAsia="Times New Roman" w:hAnsi="Times New Roman" w:cs="Times New Roman"/>
          <w:sz w:val="17"/>
          <w:szCs w:val="17"/>
          <w:lang w:val="de-DE"/>
        </w:rPr>
      </w:pPr>
    </w:p>
    <w:p w14:paraId="4A2C2179" w14:textId="77777777" w:rsidR="00EE40EA" w:rsidRPr="00FD28A9" w:rsidRDefault="00000000">
      <w:pPr>
        <w:spacing w:before="82" w:line="374" w:lineRule="auto"/>
        <w:ind w:left="108" w:right="7878"/>
        <w:rPr>
          <w:rFonts w:ascii="Arial" w:eastAsia="Arial" w:hAnsi="Arial" w:cs="Arial"/>
          <w:sz w:val="17"/>
          <w:szCs w:val="17"/>
          <w:lang w:val="de-DE"/>
        </w:rPr>
      </w:pPr>
      <w:r>
        <w:rPr>
          <w:lang w:val="de-DE"/>
        </w:rPr>
        <w:pict w14:anchorId="27D30606">
          <v:group id="_x0000_s1211" style="position:absolute;left:0;text-align:left;margin-left:390.45pt;margin-top:-134.55pt;width:189.4pt;height:608.85pt;z-index:1192;mso-position-horizontal-relative:page" coordorigin="7809,-2691" coordsize="3788,12177">
            <v:shape id="_x0000_s1212" style="position:absolute;left:7809;top:-2691;width:3788;height:12177" coordorigin="7809,-2691" coordsize="3788,12177" path="m7809,9485r3788,l11597,-2691r-3788,l7809,9485xe" fillcolor="#f2f2f2" stroked="f">
              <v:path arrowok="t"/>
            </v:shape>
            <w10:wrap anchorx="page"/>
          </v:group>
        </w:pict>
      </w:r>
      <w:r>
        <w:rPr>
          <w:lang w:val="de-DE"/>
        </w:rPr>
        <w:pict w14:anchorId="659AD8E3">
          <v:group id="_x0000_s1209" style="position:absolute;left:0;text-align:left;margin-left:86.65pt;margin-top:-88.65pt;width:.1pt;height:29.55pt;z-index:1216;mso-position-horizontal-relative:page" coordorigin="1733,-1773" coordsize="2,591">
            <v:shape id="_x0000_s1210" style="position:absolute;left:1733;top:-1773;width:2;height:591" coordorigin="1733,-1773" coordsize="0,591" path="m1733,-1773r,590e" filled="f" strokecolor="#415968" strokeweight=".28936mm">
              <v:path arrowok="t"/>
            </v:shape>
            <w10:wrap anchorx="page"/>
          </v:group>
        </w:pict>
      </w:r>
      <w:r>
        <w:rPr>
          <w:lang w:val="de-DE"/>
        </w:rPr>
        <w:pict w14:anchorId="007F6BF6">
          <v:group id="_x0000_s1207" style="position:absolute;left:0;text-align:left;margin-left:193.75pt;margin-top:-88.65pt;width:.1pt;height:29.55pt;z-index:1240;mso-position-horizontal-relative:page" coordorigin="3875,-1773" coordsize="2,591">
            <v:shape id="_x0000_s1208" style="position:absolute;left:3875;top:-1773;width:2;height:591" coordorigin="3875,-1773" coordsize="0,591" path="m3875,-1773r,590e" filled="f" strokecolor="#415968" strokeweight=".28936mm">
              <v:path arrowok="t"/>
            </v:shape>
            <w10:wrap anchorx="page"/>
          </v:group>
        </w:pict>
      </w:r>
      <w:r>
        <w:rPr>
          <w:lang w:val="de-DE"/>
        </w:rPr>
        <w:pict w14:anchorId="335D7AA2">
          <v:group id="_x0000_s1205" style="position:absolute;left:0;text-align:left;margin-left:277.5pt;margin-top:-88.65pt;width:.1pt;height:29.55pt;z-index:1264;mso-position-horizontal-relative:page" coordorigin="5550,-1773" coordsize="2,591">
            <v:shape id="_x0000_s1206" style="position:absolute;left:5550;top:-1773;width:2;height:591" coordorigin="5550,-1773" coordsize="0,591" path="m5550,-1773r,590e" filled="f" strokecolor="#415968" strokeweight=".28936mm">
              <v:path arrowok="t"/>
            </v:shape>
            <w10:wrap anchorx="page"/>
          </v:group>
        </w:pict>
      </w:r>
      <w:r>
        <w:rPr>
          <w:lang w:val="de-DE"/>
        </w:rPr>
        <w:pict w14:anchorId="24367085">
          <v:group id="_x0000_s1166" style="position:absolute;left:0;text-align:left;margin-left:204.5pt;margin-top:-71.75pt;width:62.25pt;height:13.7pt;z-index:1288;mso-position-horizontal-relative:page" coordorigin="4090,-1435" coordsize="1245,274">
            <v:group id="_x0000_s1201" style="position:absolute;left:4090;top:-1414;width:170;height:231" coordorigin="4090,-1414" coordsize="170,231">
              <v:shape id="_x0000_s1204" style="position:absolute;left:4090;top:-1414;width:170;height:231" coordorigin="4090,-1414" coordsize="170,231" path="m4167,-1414r-55,25l4091,-1318r-1,26l4091,-1272r33,73l4184,-1184r20,-4l4222,-1196r16,-13l4245,-1218r3,-5l4162,-1223r-10,-4l4135,-1313r1,-25l4140,-1354r8,-11l4162,-1372r26,-1l4249,-1373r-2,-4l4234,-1392r-18,-12l4194,-1411r-27,-3xe" fillcolor="#415968" stroked="f">
                <v:path arrowok="t"/>
              </v:shape>
              <v:shape id="_x0000_s1203" style="position:absolute;left:4090;top:-1414;width:170;height:231" coordorigin="4090,-1414" coordsize="170,231" path="m4260,-1311r-86,l4174,-1274r42,l4216,-1253r-4,10l4206,-1235r-8,8l4187,-1223r61,l4254,-1234r4,-19l4259,-1255r1,-22l4260,-1311xe" fillcolor="#415968" stroked="f">
                <v:path arrowok="t"/>
              </v:shape>
              <v:shape id="_x0000_s1202" style="position:absolute;left:4090;top:-1414;width:170;height:231" coordorigin="4090,-1414" coordsize="170,231" path="m4249,-1373r-61,l4205,-1362r10,21l4255,-1359r-6,-14xe" fillcolor="#415968" stroked="f">
                <v:path arrowok="t"/>
              </v:shape>
            </v:group>
            <v:group id="_x0000_s1199" style="position:absolute;left:4324;top:-1412;width:2;height:228" coordorigin="4324,-1412" coordsize="2,228">
              <v:shape id="_x0000_s1200" style="position:absolute;left:4324;top:-1412;width:2;height:228" coordorigin="4324,-1412" coordsize="0,228" path="m4324,-1412r,227e" filled="f" strokecolor="#415968" strokeweight=".81822mm">
                <v:path arrowok="t"/>
              </v:shape>
            </v:group>
            <v:group id="_x0000_s1197" style="position:absolute;left:4399;top:-1205;width:150;height:2" coordorigin="4399,-1205" coordsize="150,2">
              <v:shape id="_x0000_s1198" style="position:absolute;left:4399;top:-1205;width:150;height:2" coordorigin="4399,-1205" coordsize="150,0" path="m4399,-1205r150,e" filled="f" strokecolor="#415968" strokeweight="2pt">
                <v:path arrowok="t"/>
              </v:shape>
            </v:group>
            <v:group id="_x0000_s1195" style="position:absolute;left:4399;top:-1280;width:45;height:56" coordorigin="4399,-1280" coordsize="45,56">
              <v:shape id="_x0000_s1196" style="position:absolute;left:4399;top:-1280;width:45;height:56" coordorigin="4399,-1280" coordsize="45,56" path="m4399,-1252r44,e" filled="f" strokecolor="#415968" strokeweight="2.9pt">
                <v:path arrowok="t"/>
              </v:shape>
            </v:group>
            <v:group id="_x0000_s1193" style="position:absolute;left:4399;top:-1300;width:135;height:2" coordorigin="4399,-1300" coordsize="135,2">
              <v:shape id="_x0000_s1194" style="position:absolute;left:4399;top:-1300;width:135;height:2" coordorigin="4399,-1300" coordsize="135,0" path="m4399,-1300r134,e" filled="f" strokecolor="#415968" strokeweight="2.1pt">
                <v:path arrowok="t"/>
              </v:shape>
            </v:group>
            <v:group id="_x0000_s1191" style="position:absolute;left:4399;top:-1372;width:45;height:52" coordorigin="4399,-1372" coordsize="45,52">
              <v:shape id="_x0000_s1192" style="position:absolute;left:4399;top:-1372;width:45;height:52" coordorigin="4399,-1372" coordsize="45,52" path="m4399,-1346r44,e" filled="f" strokecolor="#415968" strokeweight="2.7pt">
                <v:path arrowok="t"/>
              </v:shape>
            </v:group>
            <v:group id="_x0000_s1189" style="position:absolute;left:4399;top:-1392;width:150;height:2" coordorigin="4399,-1392" coordsize="150,2">
              <v:shape id="_x0000_s1190" style="position:absolute;left:4399;top:-1392;width:150;height:2" coordorigin="4399,-1392" coordsize="150,0" path="m4399,-1392r150,e" filled="f" strokecolor="#415968" strokeweight="2.1pt">
                <v:path arrowok="t"/>
              </v:shape>
            </v:group>
            <v:group id="_x0000_s1185" style="position:absolute;left:4578;top:-1413;width:160;height:230" coordorigin="4578,-1413" coordsize="160,230">
              <v:shape id="_x0000_s1188" style="position:absolute;left:4578;top:-1413;width:160;height:230" coordorigin="4578,-1413" coordsize="160,230" path="m4600,-1242r-22,35l4594,-1196r18,8l4632,-1184r23,1l4656,-1183r59,-21l4729,-1224r-93,l4617,-1230r-17,-12xe" fillcolor="#415968" stroked="f">
                <v:path arrowok="t"/>
              </v:shape>
              <v:shape id="_x0000_s1187" style="position:absolute;left:4578;top:-1413;width:160;height:230" coordorigin="4578,-1413" coordsize="160,230" path="m4641,-1413r-50,35l4582,-1331r6,18l4602,-1296r17,9l4641,-1282r27,4l4679,-1276r5,2l4693,-1265r2,6l4695,-1246r-7,13l4669,-1226r-33,2l4729,-1224r6,-18l4737,-1269r-6,-18l4717,-1304r-16,-8l4678,-1318r-36,-5l4634,-1326r-9,-9l4623,-1341r2,-16l4639,-1370r28,-5l4713,-1375r10,-21l4708,-1404r-17,-6l4669,-1412r-28,-1xe" fillcolor="#415968" stroked="f">
                <v:path arrowok="t"/>
              </v:shape>
              <v:shape id="_x0000_s1186" style="position:absolute;left:4578;top:-1413;width:160;height:230" coordorigin="4578,-1413" coordsize="160,230" path="m4713,-1375r-46,l4686,-1371r19,11l4713,-1375xe" fillcolor="#415968" stroked="f">
                <v:path arrowok="t"/>
              </v:shape>
            </v:group>
            <v:group id="_x0000_s1181" style="position:absolute;left:4765;top:-1413;width:160;height:230" coordorigin="4765,-1413" coordsize="160,230">
              <v:shape id="_x0000_s1184" style="position:absolute;left:4765;top:-1413;width:160;height:230" coordorigin="4765,-1413" coordsize="160,230" path="m4787,-1242r-22,35l4781,-1196r18,8l4819,-1184r22,1l4843,-1183r59,-21l4916,-1224r-93,l4804,-1230r-17,-12xe" fillcolor="#415968" stroked="f">
                <v:path arrowok="t"/>
              </v:shape>
              <v:shape id="_x0000_s1183" style="position:absolute;left:4765;top:-1413;width:160;height:230" coordorigin="4765,-1413" coordsize="160,230" path="m4828,-1413r-50,35l4768,-1331r7,18l4789,-1296r17,9l4828,-1282r27,4l4866,-1276r5,2l4880,-1265r2,6l4882,-1246r-7,13l4856,-1226r-33,2l4916,-1224r6,-18l4924,-1269r-7,-18l4904,-1304r-17,-8l4865,-1318r-36,-5l4821,-1326r-9,-9l4810,-1341r2,-16l4825,-1370r29,-5l4899,-1375r11,-21l4895,-1404r-17,-6l4856,-1412r-28,-1xe" fillcolor="#415968" stroked="f">
                <v:path arrowok="t"/>
              </v:shape>
              <v:shape id="_x0000_s1182" style="position:absolute;left:4765;top:-1413;width:160;height:230" coordorigin="4765,-1413" coordsize="160,230" path="m4899,-1375r-45,l4873,-1371r19,11l4899,-1375xe" fillcolor="#415968" stroked="f">
                <v:path arrowok="t"/>
              </v:shape>
            </v:group>
            <v:group id="_x0000_s1179" style="position:absolute;left:4967;top:-1205;width:150;height:2" coordorigin="4967,-1205" coordsize="150,2">
              <v:shape id="_x0000_s1180" style="position:absolute;left:4967;top:-1205;width:150;height:2" coordorigin="4967,-1205" coordsize="150,0" path="m4967,-1205r150,e" filled="f" strokecolor="#415968" strokeweight="2pt">
                <v:path arrowok="t"/>
              </v:shape>
            </v:group>
            <v:group id="_x0000_s1177" style="position:absolute;left:4967;top:-1280;width:45;height:56" coordorigin="4967,-1280" coordsize="45,56">
              <v:shape id="_x0000_s1178" style="position:absolute;left:4967;top:-1280;width:45;height:56" coordorigin="4967,-1280" coordsize="45,56" path="m4967,-1252r45,e" filled="f" strokecolor="#415968" strokeweight="2.9pt">
                <v:path arrowok="t"/>
              </v:shape>
            </v:group>
            <v:group id="_x0000_s1175" style="position:absolute;left:4967;top:-1300;width:135;height:2" coordorigin="4967,-1300" coordsize="135,2">
              <v:shape id="_x0000_s1176" style="position:absolute;left:4967;top:-1300;width:135;height:2" coordorigin="4967,-1300" coordsize="135,0" path="m4967,-1300r135,e" filled="f" strokecolor="#415968" strokeweight="2.1pt">
                <v:path arrowok="t"/>
              </v:shape>
            </v:group>
            <v:group id="_x0000_s1173" style="position:absolute;left:4967;top:-1372;width:45;height:52" coordorigin="4967,-1372" coordsize="45,52">
              <v:shape id="_x0000_s1174" style="position:absolute;left:4967;top:-1372;width:45;height:52" coordorigin="4967,-1372" coordsize="45,52" path="m4967,-1346r45,e" filled="f" strokecolor="#415968" strokeweight="2.7pt">
                <v:path arrowok="t"/>
              </v:shape>
            </v:group>
            <v:group id="_x0000_s1171" style="position:absolute;left:4967;top:-1392;width:150;height:2" coordorigin="4967,-1392" coordsize="150,2">
              <v:shape id="_x0000_s1172" style="position:absolute;left:4967;top:-1392;width:150;height:2" coordorigin="4967,-1392" coordsize="150,0" path="m4967,-1392r150,e" filled="f" strokecolor="#415968" strokeweight="2.1pt">
                <v:path arrowok="t"/>
              </v:shape>
            </v:group>
            <v:group id="_x0000_s1167" style="position:absolute;left:5161;top:-1412;width:175;height:228" coordorigin="5161,-1412" coordsize="175,228">
              <v:shape id="_x0000_s1170" style="position:absolute;left:5161;top:-1412;width:175;height:228" coordorigin="5161,-1412" coordsize="175,228" path="m5200,-1412r-39,l5161,-1185r44,l5205,-1324r52,l5200,-1412xe" fillcolor="#415968" stroked="f">
                <v:path arrowok="t"/>
              </v:shape>
              <v:shape id="_x0000_s1169" style="position:absolute;left:5161;top:-1412;width:175;height:228" coordorigin="5161,-1412" coordsize="175,228" path="m5257,-1324r-52,l5295,-1185r40,l5335,-1273r-45,l5257,-1324xe" fillcolor="#415968" stroked="f">
                <v:path arrowok="t"/>
              </v:shape>
              <v:shape id="_x0000_s1168" style="position:absolute;left:5161;top:-1412;width:175;height:228" coordorigin="5161,-1412" coordsize="175,228" path="m5335,-1412r-45,l5290,-1273r45,l5335,-1412xe" fillcolor="#415968" stroked="f">
                <v:path arrowok="t"/>
              </v:shape>
            </v:group>
            <w10:wrap anchorx="page"/>
          </v:group>
        </w:pict>
      </w:r>
      <w:r>
        <w:rPr>
          <w:lang w:val="de-DE"/>
        </w:rPr>
        <w:pict w14:anchorId="57877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5" type="#_x0000_t75" style="position:absolute;left:0;text-align:left;margin-left:288.25pt;margin-top:-70.8pt;width:96.75pt;height:11.85pt;z-index:1312;mso-position-horizontal-relative:page">
            <v:imagedata r:id="rId7" o:title=""/>
            <w10:wrap anchorx="page"/>
          </v:shape>
        </w:pict>
      </w:r>
      <w:r w:rsidR="006319E0" w:rsidRPr="00FD28A9">
        <w:rPr>
          <w:rFonts w:ascii="Arial" w:hAnsi="Arial"/>
          <w:b/>
          <w:sz w:val="17"/>
          <w:lang w:val="de-DE"/>
        </w:rPr>
        <w:t xml:space="preserve">Exposé </w:t>
      </w:r>
      <w:r w:rsidR="006319E0" w:rsidRPr="00FD28A9">
        <w:rPr>
          <w:rFonts w:ascii="Arial" w:hAnsi="Arial"/>
          <w:b/>
          <w:spacing w:val="6"/>
          <w:sz w:val="17"/>
          <w:lang w:val="de-DE"/>
        </w:rPr>
        <w:t xml:space="preserve"> </w:t>
      </w:r>
      <w:r w:rsidR="006319E0" w:rsidRPr="00FD28A9">
        <w:rPr>
          <w:rFonts w:ascii="Arial" w:hAnsi="Arial"/>
          <w:b/>
          <w:sz w:val="17"/>
          <w:lang w:val="de-DE"/>
        </w:rPr>
        <w:t>Bachelorarbeit</w:t>
      </w:r>
      <w:r w:rsidR="006319E0" w:rsidRPr="00FD28A9">
        <w:rPr>
          <w:rFonts w:ascii="Arial" w:hAnsi="Arial"/>
          <w:b/>
          <w:w w:val="103"/>
          <w:sz w:val="17"/>
          <w:lang w:val="de-DE"/>
        </w:rPr>
        <w:t xml:space="preserve"> </w:t>
      </w:r>
      <w:r w:rsidR="006319E0" w:rsidRPr="00FD28A9">
        <w:rPr>
          <w:rFonts w:ascii="Arial" w:hAnsi="Arial"/>
          <w:b/>
          <w:sz w:val="17"/>
          <w:lang w:val="de-DE"/>
        </w:rPr>
        <w:t xml:space="preserve">Wintersemester </w:t>
      </w:r>
      <w:r w:rsidR="006319E0" w:rsidRPr="00FD28A9">
        <w:rPr>
          <w:rFonts w:ascii="Arial" w:hAnsi="Arial"/>
          <w:b/>
          <w:spacing w:val="15"/>
          <w:sz w:val="17"/>
          <w:lang w:val="de-DE"/>
        </w:rPr>
        <w:t xml:space="preserve"> </w:t>
      </w:r>
      <w:r w:rsidR="006319E0" w:rsidRPr="00FD28A9">
        <w:rPr>
          <w:rFonts w:ascii="Arial" w:hAnsi="Arial"/>
          <w:b/>
          <w:sz w:val="17"/>
          <w:lang w:val="de-DE"/>
        </w:rPr>
        <w:t>2019/2020</w:t>
      </w:r>
    </w:p>
    <w:p w14:paraId="1A0CED69" w14:textId="77777777" w:rsidR="00EE40EA" w:rsidRPr="00FD28A9" w:rsidRDefault="00EE40EA">
      <w:pPr>
        <w:spacing w:before="10"/>
        <w:rPr>
          <w:rFonts w:ascii="Arial" w:eastAsia="Arial" w:hAnsi="Arial" w:cs="Arial"/>
          <w:b/>
          <w:bCs/>
          <w:sz w:val="26"/>
          <w:szCs w:val="26"/>
          <w:lang w:val="de-DE"/>
        </w:rPr>
      </w:pPr>
    </w:p>
    <w:p w14:paraId="3C456AD8" w14:textId="4D435825" w:rsidR="00346E10" w:rsidRDefault="006319E0" w:rsidP="005213F0">
      <w:pPr>
        <w:pStyle w:val="Textkrper"/>
        <w:spacing w:before="0" w:line="385" w:lineRule="auto"/>
        <w:ind w:right="7878"/>
        <w:rPr>
          <w:ins w:id="0" w:author="pia.georgiew@mni.thm.de" w:date="2025-04-07T12:48:00Z" w16du:dateUtc="2025-04-07T10:48:00Z"/>
          <w:w w:val="105"/>
          <w:lang w:val="de-DE"/>
        </w:rPr>
      </w:pPr>
      <w:r w:rsidRPr="00FD28A9">
        <w:rPr>
          <w:w w:val="105"/>
          <w:lang w:val="de-DE"/>
        </w:rPr>
        <w:t>Technische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Hochschule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Mittelhessen</w:t>
      </w:r>
      <w:r w:rsidRPr="00FD28A9">
        <w:rPr>
          <w:spacing w:val="50"/>
          <w:w w:val="105"/>
          <w:lang w:val="de-DE"/>
        </w:rPr>
        <w:t xml:space="preserve"> </w:t>
      </w:r>
      <w:del w:id="1" w:author="pia.georgiew@mni.thm.de" w:date="2025-04-08T14:51:00Z" w16du:dateUtc="2025-04-08T12:51:00Z">
        <w:r w:rsidRPr="00FD28A9" w:rsidDel="005213F0">
          <w:rPr>
            <w:w w:val="105"/>
            <w:lang w:val="de-DE"/>
          </w:rPr>
          <w:delText xml:space="preserve">Bearbeiterin: </w:delText>
        </w:r>
      </w:del>
      <w:del w:id="2" w:author="pia.georgiew@mni.thm.de" w:date="2025-04-07T12:47:00Z" w16du:dateUtc="2025-04-07T10:47:00Z">
        <w:r w:rsidRPr="00FD28A9" w:rsidDel="00346E10">
          <w:rPr>
            <w:w w:val="105"/>
            <w:lang w:val="de-DE"/>
          </w:rPr>
          <w:delText>Laura</w:delText>
        </w:r>
        <w:r w:rsidRPr="00FD28A9" w:rsidDel="00346E10">
          <w:rPr>
            <w:spacing w:val="2"/>
            <w:w w:val="105"/>
            <w:lang w:val="de-DE"/>
          </w:rPr>
          <w:delText xml:space="preserve"> </w:delText>
        </w:r>
        <w:r w:rsidRPr="00FD28A9" w:rsidDel="00346E10">
          <w:rPr>
            <w:w w:val="105"/>
            <w:lang w:val="de-DE"/>
          </w:rPr>
          <w:delText>D’Andrea</w:delText>
        </w:r>
      </w:del>
      <w:del w:id="3" w:author="pia.georgiew@mni.thm.de" w:date="2025-04-07T12:48:00Z" w16du:dateUtc="2025-04-07T10:48:00Z">
        <w:r w:rsidRPr="00FD28A9" w:rsidDel="00346E10">
          <w:rPr>
            <w:spacing w:val="40"/>
            <w:w w:val="105"/>
            <w:lang w:val="de-DE"/>
          </w:rPr>
          <w:delText xml:space="preserve"> </w:delText>
        </w:r>
      </w:del>
      <w:del w:id="4" w:author="pia.georgiew@mni.thm.de" w:date="2025-04-08T14:51:00Z" w16du:dateUtc="2025-04-08T12:51:00Z">
        <w:r w:rsidRPr="00FD28A9" w:rsidDel="005213F0">
          <w:rPr>
            <w:w w:val="105"/>
            <w:lang w:val="de-DE"/>
          </w:rPr>
          <w:delText xml:space="preserve">Matrikelnummer: </w:delText>
        </w:r>
      </w:del>
      <w:del w:id="5" w:author="pia.georgiew@mni.thm.de" w:date="2025-04-07T12:48:00Z" w16du:dateUtc="2025-04-07T10:48:00Z">
        <w:r w:rsidRPr="00FD28A9" w:rsidDel="00346E10">
          <w:rPr>
            <w:w w:val="105"/>
            <w:lang w:val="de-DE"/>
          </w:rPr>
          <w:delText>5164491</w:delText>
        </w:r>
        <w:r w:rsidRPr="00FD28A9" w:rsidDel="00346E10">
          <w:rPr>
            <w:spacing w:val="40"/>
            <w:w w:val="105"/>
            <w:lang w:val="de-DE"/>
          </w:rPr>
          <w:delText xml:space="preserve"> </w:delText>
        </w:r>
      </w:del>
    </w:p>
    <w:p w14:paraId="31098B41" w14:textId="77777777" w:rsidR="00346E10" w:rsidRDefault="006319E0">
      <w:pPr>
        <w:pStyle w:val="Textkrper"/>
        <w:spacing w:before="0" w:line="385" w:lineRule="auto"/>
        <w:ind w:right="7878"/>
        <w:rPr>
          <w:ins w:id="6" w:author="pia.georgiew@mni.thm.de" w:date="2025-04-07T12:48:00Z" w16du:dateUtc="2025-04-07T10:48:00Z"/>
          <w:w w:val="105"/>
          <w:lang w:val="de-DE"/>
        </w:rPr>
      </w:pPr>
      <w:r w:rsidRPr="00FD28A9">
        <w:rPr>
          <w:w w:val="105"/>
          <w:lang w:val="de-DE"/>
        </w:rPr>
        <w:t>Studiengang</w:t>
      </w:r>
    </w:p>
    <w:p w14:paraId="7CFC8F6F" w14:textId="0602B5EA" w:rsidR="00EE40EA" w:rsidRPr="00FD28A9" w:rsidRDefault="006319E0">
      <w:pPr>
        <w:pStyle w:val="Textkrper"/>
        <w:spacing w:before="0" w:line="385" w:lineRule="auto"/>
        <w:ind w:right="7878"/>
        <w:rPr>
          <w:lang w:val="de-DE"/>
        </w:rPr>
      </w:pPr>
      <w:del w:id="7" w:author="pia.georgiew@mni.thm.de" w:date="2025-04-07T12:48:00Z" w16du:dateUtc="2025-04-07T10:48:00Z">
        <w:r w:rsidRPr="00FD28A9" w:rsidDel="00346E10">
          <w:rPr>
            <w:w w:val="105"/>
            <w:lang w:val="de-DE"/>
          </w:rPr>
          <w:delText>: Social</w:delText>
        </w:r>
        <w:r w:rsidRPr="00FD28A9" w:rsidDel="00346E10">
          <w:rPr>
            <w:spacing w:val="1"/>
            <w:w w:val="105"/>
            <w:lang w:val="de-DE"/>
          </w:rPr>
          <w:delText xml:space="preserve"> </w:delText>
        </w:r>
        <w:r w:rsidRPr="00FD28A9" w:rsidDel="00346E10">
          <w:rPr>
            <w:w w:val="105"/>
            <w:lang w:val="de-DE"/>
          </w:rPr>
          <w:delText>Media</w:delText>
        </w:r>
        <w:r w:rsidRPr="00FD28A9" w:rsidDel="00346E10">
          <w:rPr>
            <w:spacing w:val="2"/>
            <w:w w:val="105"/>
            <w:lang w:val="de-DE"/>
          </w:rPr>
          <w:delText xml:space="preserve"> </w:delText>
        </w:r>
        <w:r w:rsidRPr="00FD28A9" w:rsidDel="00346E10">
          <w:rPr>
            <w:w w:val="105"/>
            <w:lang w:val="de-DE"/>
          </w:rPr>
          <w:delText>Systems</w:delText>
        </w:r>
        <w:r w:rsidRPr="00FD28A9" w:rsidDel="00346E10">
          <w:rPr>
            <w:spacing w:val="46"/>
            <w:w w:val="105"/>
            <w:lang w:val="de-DE"/>
          </w:rPr>
          <w:delText xml:space="preserve"> </w:delText>
        </w:r>
      </w:del>
      <w:r w:rsidRPr="00FD28A9">
        <w:rPr>
          <w:w w:val="105"/>
          <w:lang w:val="de-DE"/>
        </w:rPr>
        <w:t>Stand: 21.01.20</w:t>
      </w:r>
    </w:p>
    <w:p w14:paraId="0017A1AB" w14:textId="2212F0CC" w:rsidR="00EE40EA" w:rsidRPr="00FD28A9" w:rsidRDefault="006319E0">
      <w:pPr>
        <w:pStyle w:val="Textkrper"/>
        <w:spacing w:before="3"/>
        <w:rPr>
          <w:lang w:val="de-DE"/>
        </w:rPr>
      </w:pPr>
      <w:r w:rsidRPr="00FD28A9">
        <w:rPr>
          <w:w w:val="105"/>
          <w:lang w:val="de-DE"/>
        </w:rPr>
        <w:t>Betreut durch</w:t>
      </w:r>
      <w:ins w:id="8" w:author="pia.georgiew@mni.thm.de" w:date="2025-04-07T12:48:00Z" w16du:dateUtc="2025-04-07T10:48:00Z">
        <w:r w:rsidR="00346E10">
          <w:rPr>
            <w:w w:val="105"/>
            <w:lang w:val="de-DE"/>
          </w:rPr>
          <w:t xml:space="preserve">: </w:t>
        </w:r>
      </w:ins>
      <w:del w:id="9" w:author="pia.georgiew@mni.thm.de" w:date="2025-04-07T12:48:00Z" w16du:dateUtc="2025-04-07T10:48:00Z">
        <w:r w:rsidRPr="00FD28A9" w:rsidDel="00346E10">
          <w:rPr>
            <w:w w:val="105"/>
            <w:lang w:val="de-DE"/>
          </w:rPr>
          <w:delText>:</w:delText>
        </w:r>
        <w:r w:rsidRPr="00FD28A9" w:rsidDel="00346E10">
          <w:rPr>
            <w:spacing w:val="1"/>
            <w:w w:val="105"/>
            <w:lang w:val="de-DE"/>
          </w:rPr>
          <w:delText xml:space="preserve"> Herr </w:delText>
        </w:r>
        <w:r w:rsidRPr="00FD28A9" w:rsidDel="00346E10">
          <w:rPr>
            <w:w w:val="105"/>
            <w:lang w:val="de-DE"/>
          </w:rPr>
          <w:delText>Prof.</w:delText>
        </w:r>
        <w:r w:rsidRPr="00FD28A9" w:rsidDel="00346E10">
          <w:rPr>
            <w:spacing w:val="1"/>
            <w:w w:val="105"/>
            <w:lang w:val="de-DE"/>
          </w:rPr>
          <w:delText xml:space="preserve"> Dr. </w:delText>
        </w:r>
        <w:r w:rsidRPr="00FD28A9" w:rsidDel="00346E10">
          <w:rPr>
            <w:w w:val="105"/>
            <w:lang w:val="de-DE"/>
          </w:rPr>
          <w:delText>Armin</w:delText>
        </w:r>
        <w:r w:rsidRPr="00FD28A9" w:rsidDel="00346E10">
          <w:rPr>
            <w:spacing w:val="2"/>
            <w:w w:val="105"/>
            <w:lang w:val="de-DE"/>
          </w:rPr>
          <w:delText xml:space="preserve"> </w:delText>
        </w:r>
        <w:r w:rsidRPr="00FD28A9" w:rsidDel="00346E10">
          <w:rPr>
            <w:spacing w:val="1"/>
            <w:w w:val="105"/>
            <w:lang w:val="de-DE"/>
          </w:rPr>
          <w:delText>Wagenknecht</w:delText>
        </w:r>
      </w:del>
      <w:ins w:id="10" w:author="pia.georgiew@mni.thm.de" w:date="2025-04-07T12:48:00Z" w16du:dateUtc="2025-04-07T10:48:00Z">
        <w:r w:rsidR="00346E10">
          <w:rPr>
            <w:w w:val="105"/>
            <w:lang w:val="de-DE"/>
          </w:rPr>
          <w:t>AW</w:t>
        </w:r>
      </w:ins>
    </w:p>
    <w:p w14:paraId="25A1D8D7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4D088107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5A4AD79D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043E755C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6B28FD4C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1E8A3343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36DD657C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668B1F36" w14:textId="77777777" w:rsidR="00EE40EA" w:rsidRPr="00FD28A9" w:rsidRDefault="00EE40EA">
      <w:pPr>
        <w:spacing w:before="8"/>
        <w:rPr>
          <w:rFonts w:ascii="Arial" w:eastAsia="Arial" w:hAnsi="Arial" w:cs="Arial"/>
          <w:sz w:val="15"/>
          <w:szCs w:val="15"/>
          <w:lang w:val="de-DE"/>
        </w:rPr>
      </w:pPr>
    </w:p>
    <w:p w14:paraId="02393A4E" w14:textId="20976D3B" w:rsidR="00EE40EA" w:rsidRPr="00FD28A9" w:rsidRDefault="006319E0">
      <w:pPr>
        <w:tabs>
          <w:tab w:val="left" w:pos="1530"/>
        </w:tabs>
        <w:spacing w:before="71" w:line="365" w:lineRule="auto"/>
        <w:ind w:left="108" w:right="3998"/>
        <w:jc w:val="both"/>
        <w:rPr>
          <w:rFonts w:ascii="Arial" w:eastAsia="Arial" w:hAnsi="Arial" w:cs="Arial"/>
          <w:sz w:val="23"/>
          <w:szCs w:val="23"/>
          <w:lang w:val="de-DE"/>
        </w:rPr>
      </w:pPr>
      <w:r w:rsidRPr="00FD28A9">
        <w:rPr>
          <w:rFonts w:ascii="Arial" w:hAnsi="Arial"/>
          <w:b/>
          <w:sz w:val="23"/>
          <w:lang w:val="de-DE"/>
        </w:rPr>
        <w:t>Thema:</w:t>
      </w:r>
      <w:r w:rsidRPr="00FD28A9">
        <w:rPr>
          <w:rFonts w:ascii="Arial" w:hAnsi="Arial"/>
          <w:b/>
          <w:spacing w:val="29"/>
          <w:sz w:val="23"/>
          <w:lang w:val="de-DE"/>
        </w:rPr>
        <w:t xml:space="preserve"> </w:t>
      </w:r>
      <w:del w:id="11" w:author="awgn16" w:date="2020-01-24T09:47:00Z">
        <w:r w:rsidRPr="00FD28A9" w:rsidDel="00623030">
          <w:rPr>
            <w:rFonts w:ascii="Arial" w:hAnsi="Arial"/>
            <w:b/>
            <w:sz w:val="23"/>
            <w:lang w:val="de-DE"/>
          </w:rPr>
          <w:delText>Nutzung</w:delText>
        </w:r>
        <w:r w:rsidRPr="00FD28A9" w:rsidDel="00623030">
          <w:rPr>
            <w:rFonts w:ascii="Arial" w:hAnsi="Arial"/>
            <w:b/>
            <w:spacing w:val="29"/>
            <w:sz w:val="23"/>
            <w:lang w:val="de-DE"/>
          </w:rPr>
          <w:delText xml:space="preserve"> </w:delText>
        </w:r>
        <w:r w:rsidRPr="00FD28A9" w:rsidDel="00623030">
          <w:rPr>
            <w:rFonts w:ascii="Arial" w:hAnsi="Arial"/>
            <w:b/>
            <w:sz w:val="23"/>
            <w:lang w:val="de-DE"/>
          </w:rPr>
          <w:delText>von</w:delText>
        </w:r>
      </w:del>
      <w:ins w:id="12" w:author="awgn16" w:date="2020-01-24T09:47:00Z">
        <w:r w:rsidR="00623030">
          <w:rPr>
            <w:rFonts w:ascii="Arial" w:hAnsi="Arial"/>
            <w:b/>
            <w:sz w:val="23"/>
            <w:lang w:val="de-DE"/>
          </w:rPr>
          <w:t>Vergleich von</w:t>
        </w:r>
      </w:ins>
      <w:r w:rsidRPr="00FD28A9">
        <w:rPr>
          <w:rFonts w:ascii="Arial" w:hAnsi="Arial"/>
          <w:b/>
          <w:spacing w:val="29"/>
          <w:sz w:val="23"/>
          <w:lang w:val="de-DE"/>
        </w:rPr>
        <w:t xml:space="preserve"> </w:t>
      </w:r>
      <w:r w:rsidRPr="00FD28A9">
        <w:rPr>
          <w:rFonts w:ascii="Arial" w:hAnsi="Arial"/>
          <w:b/>
          <w:sz w:val="23"/>
          <w:lang w:val="de-DE"/>
        </w:rPr>
        <w:t>Social-Media-Advertising-Kanälen</w:t>
      </w:r>
      <w:ins w:id="13" w:author="awgn16" w:date="2020-01-24T09:48:00Z">
        <w:r w:rsidR="008C1AC8">
          <w:rPr>
            <w:rFonts w:ascii="Arial" w:hAnsi="Arial"/>
            <w:b/>
            <w:sz w:val="23"/>
            <w:lang w:val="de-DE"/>
          </w:rPr>
          <w:t xml:space="preserve"> zur erfolgreichen Leadgenerierung</w:t>
        </w:r>
      </w:ins>
      <w:r w:rsidRPr="00FD28A9">
        <w:rPr>
          <w:rFonts w:ascii="Arial" w:hAnsi="Arial"/>
          <w:b/>
          <w:spacing w:val="68"/>
          <w:sz w:val="23"/>
          <w:lang w:val="de-DE"/>
        </w:rPr>
        <w:t xml:space="preserve"> </w:t>
      </w:r>
      <w:r w:rsidRPr="00FD28A9">
        <w:rPr>
          <w:rFonts w:ascii="Arial" w:hAnsi="Arial"/>
          <w:b/>
          <w:sz w:val="23"/>
          <w:lang w:val="de-DE"/>
        </w:rPr>
        <w:t>mittels</w:t>
      </w:r>
      <w:r w:rsidRPr="00FD28A9">
        <w:rPr>
          <w:rFonts w:ascii="Arial" w:hAnsi="Arial"/>
          <w:b/>
          <w:sz w:val="23"/>
          <w:lang w:val="de-DE"/>
        </w:rPr>
        <w:tab/>
        <w:t>Sales-Kampagnen</w:t>
      </w:r>
      <w:r w:rsidRPr="00FD28A9">
        <w:rPr>
          <w:rFonts w:ascii="Arial" w:hAnsi="Arial"/>
          <w:b/>
          <w:spacing w:val="31"/>
          <w:sz w:val="23"/>
          <w:lang w:val="de-DE"/>
        </w:rPr>
        <w:t xml:space="preserve"> </w:t>
      </w:r>
      <w:del w:id="14" w:author="awgn16" w:date="2020-01-24T09:48:00Z">
        <w:r w:rsidRPr="00FD28A9" w:rsidDel="008C1AC8">
          <w:rPr>
            <w:rFonts w:ascii="Arial" w:hAnsi="Arial"/>
            <w:b/>
            <w:sz w:val="23"/>
            <w:lang w:val="de-DE"/>
          </w:rPr>
          <w:delText>zur</w:delText>
        </w:r>
        <w:r w:rsidRPr="00FD28A9" w:rsidDel="008C1AC8">
          <w:rPr>
            <w:rFonts w:ascii="Arial" w:hAnsi="Arial"/>
            <w:b/>
            <w:spacing w:val="31"/>
            <w:sz w:val="23"/>
            <w:lang w:val="de-DE"/>
          </w:rPr>
          <w:delText xml:space="preserve"> </w:delText>
        </w:r>
        <w:r w:rsidRPr="00FD28A9" w:rsidDel="008C1AC8">
          <w:rPr>
            <w:rFonts w:ascii="Arial" w:hAnsi="Arial"/>
            <w:b/>
            <w:sz w:val="23"/>
            <w:lang w:val="de-DE"/>
          </w:rPr>
          <w:delText>erfolgreichen</w:delText>
        </w:r>
        <w:r w:rsidRPr="00FD28A9" w:rsidDel="008C1AC8">
          <w:rPr>
            <w:rFonts w:ascii="Arial" w:hAnsi="Arial"/>
            <w:b/>
            <w:spacing w:val="54"/>
            <w:sz w:val="23"/>
            <w:lang w:val="de-DE"/>
          </w:rPr>
          <w:delText xml:space="preserve"> </w:delText>
        </w:r>
        <w:r w:rsidRPr="00FD28A9" w:rsidDel="008C1AC8">
          <w:rPr>
            <w:rFonts w:ascii="Arial" w:hAnsi="Arial"/>
            <w:b/>
            <w:sz w:val="23"/>
            <w:lang w:val="de-DE"/>
          </w:rPr>
          <w:delText>Leadgenerierung</w:delText>
        </w:r>
      </w:del>
    </w:p>
    <w:p w14:paraId="687E7416" w14:textId="77777777" w:rsidR="00EE40EA" w:rsidRPr="00FD28A9" w:rsidRDefault="00EE40EA">
      <w:pPr>
        <w:spacing w:line="365" w:lineRule="auto"/>
        <w:jc w:val="both"/>
        <w:rPr>
          <w:rFonts w:ascii="Arial" w:eastAsia="Arial" w:hAnsi="Arial" w:cs="Arial"/>
          <w:sz w:val="23"/>
          <w:szCs w:val="23"/>
          <w:lang w:val="de-DE"/>
        </w:rPr>
        <w:sectPr w:rsidR="00EE40EA" w:rsidRPr="00FD28A9">
          <w:type w:val="continuous"/>
          <w:pgSz w:w="11910" w:h="16840"/>
          <w:pgMar w:top="80" w:right="200" w:bottom="280" w:left="980" w:header="720" w:footer="720" w:gutter="0"/>
          <w:cols w:space="720"/>
        </w:sectPr>
      </w:pPr>
    </w:p>
    <w:p w14:paraId="56386136" w14:textId="77777777" w:rsidR="00EE40EA" w:rsidRPr="00FD28A9" w:rsidRDefault="00EE40EA">
      <w:pPr>
        <w:rPr>
          <w:rFonts w:ascii="Arial" w:eastAsia="Arial" w:hAnsi="Arial" w:cs="Arial"/>
          <w:b/>
          <w:bCs/>
          <w:sz w:val="20"/>
          <w:szCs w:val="20"/>
          <w:lang w:val="de-DE"/>
        </w:rPr>
      </w:pPr>
    </w:p>
    <w:p w14:paraId="4BF630B4" w14:textId="77777777" w:rsidR="00EE40EA" w:rsidRPr="00FD28A9" w:rsidRDefault="00EE40EA">
      <w:pPr>
        <w:rPr>
          <w:rFonts w:ascii="Arial" w:eastAsia="Arial" w:hAnsi="Arial" w:cs="Arial"/>
          <w:b/>
          <w:bCs/>
          <w:sz w:val="20"/>
          <w:szCs w:val="20"/>
          <w:lang w:val="de-DE"/>
        </w:rPr>
      </w:pPr>
    </w:p>
    <w:p w14:paraId="3EB74C4C" w14:textId="77777777" w:rsidR="00EE40EA" w:rsidRPr="00FD28A9" w:rsidRDefault="00EE40EA">
      <w:pPr>
        <w:rPr>
          <w:rFonts w:ascii="Arial" w:eastAsia="Arial" w:hAnsi="Arial" w:cs="Arial"/>
          <w:b/>
          <w:bCs/>
          <w:sz w:val="20"/>
          <w:szCs w:val="20"/>
          <w:lang w:val="de-DE"/>
        </w:rPr>
      </w:pPr>
    </w:p>
    <w:p w14:paraId="18F6D076" w14:textId="77777777" w:rsidR="00EE40EA" w:rsidRPr="00FD28A9" w:rsidRDefault="00EE40EA">
      <w:pPr>
        <w:spacing w:before="5"/>
        <w:rPr>
          <w:rFonts w:ascii="Arial" w:eastAsia="Arial" w:hAnsi="Arial" w:cs="Arial"/>
          <w:b/>
          <w:bCs/>
          <w:sz w:val="19"/>
          <w:szCs w:val="19"/>
          <w:lang w:val="de-DE"/>
        </w:rPr>
      </w:pPr>
    </w:p>
    <w:p w14:paraId="4FA7F1F8" w14:textId="77777777" w:rsidR="00EE40EA" w:rsidRPr="00FD28A9" w:rsidRDefault="00000000">
      <w:pPr>
        <w:pStyle w:val="berschrift1"/>
        <w:jc w:val="both"/>
        <w:rPr>
          <w:b w:val="0"/>
          <w:bCs w:val="0"/>
          <w:lang w:val="de-DE"/>
        </w:rPr>
      </w:pPr>
      <w:r>
        <w:rPr>
          <w:lang w:val="de-DE"/>
        </w:rPr>
        <w:pict w14:anchorId="020F842B">
          <v:group id="_x0000_s1163" style="position:absolute;left:0;text-align:left;margin-left:390.45pt;margin-top:-42.05pt;width:189.4pt;height:608.85pt;z-index:1336;mso-position-horizontal-relative:page" coordorigin="7809,-841" coordsize="3788,12177">
            <v:shape id="_x0000_s1164" style="position:absolute;left:7809;top:-841;width:3788;height:12177" coordorigin="7809,-841" coordsize="3788,12177" path="m7809,11335r3788,l11597,-841r-3788,l7809,11335xe" fillcolor="#f2f2f2" stroked="f">
              <v:path arrowok="t"/>
            </v:shape>
            <w10:wrap anchorx="page"/>
          </v:group>
        </w:pict>
      </w:r>
      <w:r w:rsidR="006319E0" w:rsidRPr="00FD28A9">
        <w:rPr>
          <w:w w:val="105"/>
          <w:lang w:val="de-DE"/>
        </w:rPr>
        <w:t>Motivation</w:t>
      </w:r>
    </w:p>
    <w:p w14:paraId="78FA8C49" w14:textId="77777777" w:rsidR="00EE40EA" w:rsidRPr="00FD28A9" w:rsidRDefault="00EE40EA">
      <w:pPr>
        <w:rPr>
          <w:rFonts w:ascii="Arial" w:eastAsia="Arial" w:hAnsi="Arial" w:cs="Arial"/>
          <w:b/>
          <w:bCs/>
          <w:sz w:val="16"/>
          <w:szCs w:val="16"/>
          <w:lang w:val="de-DE"/>
        </w:rPr>
      </w:pPr>
    </w:p>
    <w:p w14:paraId="3EE4BA84" w14:textId="77777777" w:rsidR="00EE40EA" w:rsidRPr="00FD28A9" w:rsidRDefault="00EE40EA">
      <w:pPr>
        <w:spacing w:before="2"/>
        <w:rPr>
          <w:rFonts w:ascii="Arial" w:eastAsia="Arial" w:hAnsi="Arial" w:cs="Arial"/>
          <w:b/>
          <w:bCs/>
          <w:sz w:val="17"/>
          <w:szCs w:val="17"/>
          <w:lang w:val="de-DE"/>
        </w:rPr>
      </w:pPr>
    </w:p>
    <w:p w14:paraId="67D4264E" w14:textId="77777777" w:rsidR="00EE40EA" w:rsidRPr="00FD28A9" w:rsidRDefault="006319E0">
      <w:pPr>
        <w:pStyle w:val="Textkrper"/>
        <w:spacing w:before="0" w:line="386" w:lineRule="auto"/>
        <w:ind w:right="3996"/>
        <w:jc w:val="both"/>
        <w:rPr>
          <w:lang w:val="de-DE"/>
        </w:rPr>
      </w:pPr>
      <w:r w:rsidRPr="00FD28A9">
        <w:rPr>
          <w:w w:val="105"/>
          <w:lang w:val="de-DE"/>
        </w:rPr>
        <w:t>Weltweit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spielen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soziale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Medien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wie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Instagram,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Snapchat,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Facebook,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YouTube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Pinterest</w:t>
      </w:r>
      <w:r w:rsidRPr="00FD28A9">
        <w:rPr>
          <w:spacing w:val="11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für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Unternehmen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Konsumenten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eine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große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Rolle,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weiterhin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konnten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Suchmaschinen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wie</w:t>
      </w:r>
      <w:r w:rsidRPr="00FD28A9">
        <w:rPr>
          <w:spacing w:val="11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Google</w:t>
      </w:r>
      <w:r w:rsidRPr="00FD28A9">
        <w:rPr>
          <w:spacing w:val="2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</w:t>
      </w:r>
      <w:r w:rsidRPr="00FD28A9">
        <w:rPr>
          <w:spacing w:val="2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den</w:t>
      </w:r>
      <w:r w:rsidRPr="00FD28A9">
        <w:rPr>
          <w:spacing w:val="2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letzten</w:t>
      </w:r>
      <w:r w:rsidRPr="00FD28A9">
        <w:rPr>
          <w:spacing w:val="2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Jahren</w:t>
      </w:r>
      <w:r w:rsidRPr="00FD28A9">
        <w:rPr>
          <w:spacing w:val="2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einen</w:t>
      </w:r>
      <w:r w:rsidRPr="00FD28A9">
        <w:rPr>
          <w:spacing w:val="2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stetigen</w:t>
      </w:r>
      <w:r w:rsidRPr="00FD28A9">
        <w:rPr>
          <w:spacing w:val="22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Zuwachs</w:t>
      </w:r>
      <w:r w:rsidRPr="00FD28A9">
        <w:rPr>
          <w:spacing w:val="2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an</w:t>
      </w:r>
      <w:r w:rsidRPr="00FD28A9">
        <w:rPr>
          <w:spacing w:val="2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Nutzung</w:t>
      </w:r>
      <w:r w:rsidRPr="00FD28A9">
        <w:rPr>
          <w:spacing w:val="2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verzeichnen</w:t>
      </w:r>
      <w:r w:rsidRPr="00FD28A9">
        <w:rPr>
          <w:spacing w:val="2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(vgl.</w:t>
      </w:r>
      <w:r w:rsidRPr="00FD28A9">
        <w:rPr>
          <w:spacing w:val="7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NetMarketShare</w:t>
      </w:r>
      <w:r w:rsidRPr="00FD28A9">
        <w:rPr>
          <w:spacing w:val="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2019).</w:t>
      </w:r>
      <w:r w:rsidRPr="00FD28A9">
        <w:rPr>
          <w:spacing w:val="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Täglich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werden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soziale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Netzwerke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für</w:t>
      </w:r>
      <w:r w:rsidRPr="00FD28A9">
        <w:rPr>
          <w:spacing w:val="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private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berufliche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Zwecke</w:t>
      </w:r>
      <w:r w:rsidRPr="00FD28A9">
        <w:rPr>
          <w:spacing w:val="7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genutzt.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Mit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rund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2,27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Milliarden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Nutzern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weltweit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ist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Facebook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das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soziale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Netzwerk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mit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den</w:t>
      </w:r>
      <w:r w:rsidRPr="00FD28A9">
        <w:rPr>
          <w:spacing w:val="9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meisten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aktiven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Nutzern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(vgl.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DataReportal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2019).</w:t>
      </w:r>
    </w:p>
    <w:p w14:paraId="50CE5BB2" w14:textId="77777777" w:rsidR="00EE40EA" w:rsidRPr="00FD28A9" w:rsidRDefault="006319E0">
      <w:pPr>
        <w:pStyle w:val="Textkrper"/>
        <w:spacing w:before="2" w:line="385" w:lineRule="auto"/>
        <w:ind w:right="3998"/>
        <w:jc w:val="both"/>
        <w:rPr>
          <w:lang w:val="de-DE"/>
        </w:rPr>
      </w:pPr>
      <w:r w:rsidRPr="00FD28A9">
        <w:rPr>
          <w:spacing w:val="1"/>
          <w:w w:val="105"/>
          <w:lang w:val="de-DE"/>
        </w:rPr>
        <w:t>Wer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als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Unternehmer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auch</w:t>
      </w:r>
      <w:r w:rsidRPr="00FD28A9">
        <w:rPr>
          <w:spacing w:val="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</w:t>
      </w:r>
      <w:r w:rsidRPr="00FD28A9">
        <w:rPr>
          <w:spacing w:val="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Zukunft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wettbewerbsfähig</w:t>
      </w:r>
      <w:r w:rsidRPr="00FD28A9">
        <w:rPr>
          <w:spacing w:val="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bleiben</w:t>
      </w:r>
      <w:r w:rsidRPr="00FD28A9">
        <w:rPr>
          <w:spacing w:val="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will,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muss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sich</w:t>
      </w:r>
      <w:r w:rsidRPr="00FD28A9">
        <w:rPr>
          <w:spacing w:val="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intensiver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mit</w:t>
      </w:r>
      <w:r w:rsidRPr="00FD28A9">
        <w:rPr>
          <w:spacing w:val="7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Werbemöglichkeiten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von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Social-Media-Kanälen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beschäftigen.</w:t>
      </w:r>
    </w:p>
    <w:p w14:paraId="17A0A1F2" w14:textId="758ADDBB" w:rsidR="00EE40EA" w:rsidRPr="00FD28A9" w:rsidRDefault="006319E0">
      <w:pPr>
        <w:pStyle w:val="Textkrper"/>
        <w:spacing w:before="3"/>
        <w:jc w:val="both"/>
        <w:rPr>
          <w:lang w:val="de-DE"/>
        </w:rPr>
      </w:pPr>
      <w:r w:rsidRPr="00FD28A9">
        <w:rPr>
          <w:w w:val="105"/>
          <w:lang w:val="de-DE"/>
        </w:rPr>
        <w:t xml:space="preserve">Die </w:t>
      </w:r>
      <w:r w:rsidRPr="00FD28A9">
        <w:rPr>
          <w:spacing w:val="37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Werbeausg</w:t>
      </w:r>
      <w:del w:id="15" w:author="awgn16" w:date="2020-01-24T10:14:00Z">
        <w:r w:rsidRPr="00FD28A9" w:rsidDel="006319E0">
          <w:rPr>
            <w:spacing w:val="1"/>
            <w:w w:val="105"/>
            <w:lang w:val="de-DE"/>
          </w:rPr>
          <w:delText>a</w:delText>
        </w:r>
      </w:del>
      <w:r w:rsidRPr="00FD28A9">
        <w:rPr>
          <w:spacing w:val="1"/>
          <w:w w:val="105"/>
          <w:lang w:val="de-DE"/>
        </w:rPr>
        <w:t>ben</w:t>
      </w:r>
      <w:r w:rsidRPr="00FD28A9">
        <w:rPr>
          <w:w w:val="105"/>
          <w:lang w:val="de-DE"/>
        </w:rPr>
        <w:t xml:space="preserve"> </w:t>
      </w:r>
      <w:r w:rsidRPr="00FD28A9">
        <w:rPr>
          <w:spacing w:val="3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im </w:t>
      </w:r>
      <w:r w:rsidRPr="00FD28A9">
        <w:rPr>
          <w:spacing w:val="38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Segment</w:t>
      </w:r>
      <w:r w:rsidRPr="00FD28A9">
        <w:rPr>
          <w:w w:val="105"/>
          <w:lang w:val="de-DE"/>
        </w:rPr>
        <w:t xml:space="preserve"> </w:t>
      </w:r>
      <w:r w:rsidRPr="00FD28A9">
        <w:rPr>
          <w:spacing w:val="3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Social </w:t>
      </w:r>
      <w:r w:rsidRPr="00FD28A9">
        <w:rPr>
          <w:spacing w:val="3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Media </w:t>
      </w:r>
      <w:r w:rsidRPr="00FD28A9">
        <w:rPr>
          <w:spacing w:val="3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Advertising </w:t>
      </w:r>
      <w:r w:rsidRPr="00FD28A9">
        <w:rPr>
          <w:spacing w:val="3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betragen </w:t>
      </w:r>
      <w:r w:rsidRPr="00FD28A9">
        <w:rPr>
          <w:spacing w:val="3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im </w:t>
      </w:r>
      <w:r w:rsidRPr="00FD28A9">
        <w:rPr>
          <w:spacing w:val="3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Jahr </w:t>
      </w:r>
      <w:r w:rsidRPr="00FD28A9">
        <w:rPr>
          <w:spacing w:val="3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2020</w:t>
      </w:r>
    </w:p>
    <w:p w14:paraId="08717212" w14:textId="77777777" w:rsidR="00EE40EA" w:rsidRPr="00FD28A9" w:rsidRDefault="006319E0">
      <w:pPr>
        <w:spacing w:before="97"/>
        <w:ind w:left="108"/>
        <w:jc w:val="both"/>
        <w:rPr>
          <w:rFonts w:ascii="Arial" w:eastAsia="Arial" w:hAnsi="Arial" w:cs="Arial"/>
          <w:sz w:val="15"/>
          <w:szCs w:val="15"/>
          <w:lang w:val="de-DE"/>
        </w:rPr>
      </w:pPr>
      <w:r w:rsidRPr="00FD28A9">
        <w:rPr>
          <w:rFonts w:ascii="Calibri"/>
          <w:w w:val="105"/>
          <w:sz w:val="17"/>
          <w:lang w:val="de-DE"/>
        </w:rPr>
        <w:t>voraussichtlich</w:t>
      </w:r>
      <w:r w:rsidRPr="00FD28A9">
        <w:rPr>
          <w:rFonts w:ascii="Calibri"/>
          <w:spacing w:val="1"/>
          <w:w w:val="105"/>
          <w:sz w:val="17"/>
          <w:lang w:val="de-DE"/>
        </w:rPr>
        <w:t xml:space="preserve"> </w:t>
      </w:r>
      <w:r w:rsidRPr="00FD28A9">
        <w:rPr>
          <w:rFonts w:ascii="Arial"/>
          <w:w w:val="105"/>
          <w:sz w:val="15"/>
          <w:lang w:val="de-DE"/>
        </w:rPr>
        <w:t>etwa</w:t>
      </w:r>
      <w:r w:rsidRPr="00FD28A9">
        <w:rPr>
          <w:rFonts w:ascii="Arial"/>
          <w:spacing w:val="-2"/>
          <w:w w:val="105"/>
          <w:sz w:val="15"/>
          <w:lang w:val="de-DE"/>
        </w:rPr>
        <w:t xml:space="preserve"> </w:t>
      </w:r>
      <w:r w:rsidRPr="00FD28A9">
        <w:rPr>
          <w:rFonts w:ascii="Arial"/>
          <w:w w:val="105"/>
          <w:sz w:val="15"/>
          <w:lang w:val="de-DE"/>
        </w:rPr>
        <w:t>3,025</w:t>
      </w:r>
      <w:r w:rsidRPr="00FD28A9">
        <w:rPr>
          <w:rFonts w:ascii="Arial"/>
          <w:spacing w:val="-1"/>
          <w:w w:val="105"/>
          <w:sz w:val="15"/>
          <w:lang w:val="de-DE"/>
        </w:rPr>
        <w:t xml:space="preserve"> </w:t>
      </w:r>
      <w:r w:rsidRPr="00FD28A9">
        <w:rPr>
          <w:rFonts w:ascii="Arial"/>
          <w:w w:val="105"/>
          <w:sz w:val="15"/>
          <w:lang w:val="de-DE"/>
        </w:rPr>
        <w:t>Millionen</w:t>
      </w:r>
      <w:r w:rsidRPr="00FD28A9">
        <w:rPr>
          <w:rFonts w:ascii="Arial"/>
          <w:spacing w:val="-1"/>
          <w:w w:val="105"/>
          <w:sz w:val="15"/>
          <w:lang w:val="de-DE"/>
        </w:rPr>
        <w:t xml:space="preserve"> </w:t>
      </w:r>
      <w:r w:rsidRPr="00FD28A9">
        <w:rPr>
          <w:rFonts w:ascii="Arial"/>
          <w:w w:val="105"/>
          <w:sz w:val="15"/>
          <w:lang w:val="de-DE"/>
        </w:rPr>
        <w:t>Euro</w:t>
      </w:r>
      <w:r w:rsidRPr="00FD28A9">
        <w:rPr>
          <w:rFonts w:ascii="Arial"/>
          <w:spacing w:val="-1"/>
          <w:w w:val="105"/>
          <w:sz w:val="15"/>
          <w:lang w:val="de-DE"/>
        </w:rPr>
        <w:t xml:space="preserve"> </w:t>
      </w:r>
      <w:r w:rsidRPr="00FD28A9">
        <w:rPr>
          <w:rFonts w:ascii="Arial"/>
          <w:w w:val="105"/>
          <w:sz w:val="15"/>
          <w:lang w:val="de-DE"/>
        </w:rPr>
        <w:t>(vgl.</w:t>
      </w:r>
      <w:r w:rsidRPr="00FD28A9">
        <w:rPr>
          <w:rFonts w:ascii="Arial"/>
          <w:spacing w:val="-3"/>
          <w:w w:val="105"/>
          <w:sz w:val="15"/>
          <w:lang w:val="de-DE"/>
        </w:rPr>
        <w:t xml:space="preserve"> </w:t>
      </w:r>
      <w:r w:rsidRPr="00FD28A9">
        <w:rPr>
          <w:rFonts w:ascii="Arial"/>
          <w:w w:val="105"/>
          <w:sz w:val="15"/>
          <w:lang w:val="de-DE"/>
        </w:rPr>
        <w:t>Statista</w:t>
      </w:r>
      <w:r w:rsidRPr="00FD28A9">
        <w:rPr>
          <w:rFonts w:ascii="Arial"/>
          <w:spacing w:val="-1"/>
          <w:w w:val="105"/>
          <w:sz w:val="15"/>
          <w:lang w:val="de-DE"/>
        </w:rPr>
        <w:t xml:space="preserve"> </w:t>
      </w:r>
      <w:r w:rsidRPr="00FD28A9">
        <w:rPr>
          <w:rFonts w:ascii="Arial"/>
          <w:w w:val="105"/>
          <w:sz w:val="15"/>
          <w:lang w:val="de-DE"/>
        </w:rPr>
        <w:t>2019).</w:t>
      </w:r>
    </w:p>
    <w:p w14:paraId="0331D603" w14:textId="77777777" w:rsidR="00EE40EA" w:rsidRPr="00FD28A9" w:rsidRDefault="006319E0">
      <w:pPr>
        <w:pStyle w:val="Textkrper"/>
        <w:spacing w:before="118" w:line="385" w:lineRule="auto"/>
        <w:ind w:right="3995"/>
        <w:jc w:val="both"/>
        <w:rPr>
          <w:lang w:val="de-DE"/>
        </w:rPr>
      </w:pPr>
      <w:r w:rsidRPr="00FD28A9">
        <w:rPr>
          <w:w w:val="105"/>
          <w:lang w:val="de-DE"/>
        </w:rPr>
        <w:t>So</w:t>
      </w:r>
      <w:r w:rsidRPr="00FD28A9">
        <w:rPr>
          <w:spacing w:val="-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ist</w:t>
      </w:r>
      <w:r w:rsidRPr="00FD28A9">
        <w:rPr>
          <w:spacing w:val="-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Social</w:t>
      </w:r>
      <w:r w:rsidRPr="00FD28A9">
        <w:rPr>
          <w:spacing w:val="-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Media</w:t>
      </w:r>
      <w:r w:rsidRPr="00FD28A9">
        <w:rPr>
          <w:spacing w:val="-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Advertising</w:t>
      </w:r>
      <w:r w:rsidRPr="00FD28A9">
        <w:rPr>
          <w:spacing w:val="-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nicht</w:t>
      </w:r>
      <w:r w:rsidRPr="00FD28A9">
        <w:rPr>
          <w:spacing w:val="-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nur</w:t>
      </w:r>
      <w:r w:rsidRPr="00FD28A9">
        <w:rPr>
          <w:spacing w:val="-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für</w:t>
      </w:r>
      <w:r w:rsidRPr="00FD28A9">
        <w:rPr>
          <w:spacing w:val="-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stärkere</w:t>
      </w:r>
      <w:r w:rsidRPr="00FD28A9">
        <w:rPr>
          <w:spacing w:val="-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Kundenbindung</w:t>
      </w:r>
      <w:r w:rsidRPr="00FD28A9">
        <w:rPr>
          <w:spacing w:val="-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-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für</w:t>
      </w:r>
      <w:r w:rsidRPr="00FD28A9">
        <w:rPr>
          <w:spacing w:val="-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das</w:t>
      </w:r>
      <w:r w:rsidRPr="00FD28A9">
        <w:rPr>
          <w:spacing w:val="-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Image</w:t>
      </w:r>
      <w:r w:rsidRPr="00FD28A9">
        <w:rPr>
          <w:spacing w:val="-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eines</w:t>
      </w:r>
      <w:r w:rsidRPr="00FD28A9">
        <w:rPr>
          <w:spacing w:val="107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Unternehmens</w:t>
      </w:r>
      <w:r w:rsidRPr="00FD28A9">
        <w:rPr>
          <w:spacing w:val="3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relevant,</w:t>
      </w:r>
      <w:r w:rsidRPr="00FD28A9">
        <w:rPr>
          <w:spacing w:val="3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sondern</w:t>
      </w:r>
      <w:r w:rsidRPr="00FD28A9">
        <w:rPr>
          <w:spacing w:val="3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ebenfalls</w:t>
      </w:r>
      <w:r w:rsidRPr="00FD28A9">
        <w:rPr>
          <w:spacing w:val="3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gut</w:t>
      </w:r>
      <w:r w:rsidRPr="00FD28A9">
        <w:rPr>
          <w:spacing w:val="3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geeignet</w:t>
      </w:r>
      <w:r w:rsidRPr="00FD28A9">
        <w:rPr>
          <w:spacing w:val="2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um</w:t>
      </w:r>
      <w:r w:rsidRPr="00FD28A9">
        <w:rPr>
          <w:spacing w:val="3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</w:t>
      </w:r>
      <w:r w:rsidRPr="00FD28A9">
        <w:rPr>
          <w:spacing w:val="3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passende</w:t>
      </w:r>
      <w:r w:rsidRPr="00FD28A9">
        <w:rPr>
          <w:spacing w:val="3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Zielgruppe</w:t>
      </w:r>
      <w:r w:rsidRPr="00FD28A9">
        <w:rPr>
          <w:spacing w:val="3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des</w:t>
      </w:r>
      <w:r w:rsidRPr="00FD28A9">
        <w:rPr>
          <w:spacing w:val="8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eigenen</w:t>
      </w:r>
      <w:r w:rsidRPr="00FD28A9">
        <w:rPr>
          <w:spacing w:val="3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Produktes</w:t>
      </w:r>
      <w:r w:rsidRPr="00FD28A9">
        <w:rPr>
          <w:spacing w:val="4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oder</w:t>
      </w:r>
      <w:r w:rsidRPr="00FD28A9">
        <w:rPr>
          <w:spacing w:val="3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4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Dienstleistung</w:t>
      </w:r>
      <w:r w:rsidRPr="00FD28A9">
        <w:rPr>
          <w:spacing w:val="4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anzusprechen,</w:t>
      </w:r>
      <w:r w:rsidRPr="00FD28A9">
        <w:rPr>
          <w:spacing w:val="3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sowie</w:t>
      </w:r>
      <w:r w:rsidRPr="00FD28A9">
        <w:rPr>
          <w:spacing w:val="4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Traffic</w:t>
      </w:r>
      <w:r w:rsidRPr="00FD28A9">
        <w:rPr>
          <w:spacing w:val="3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auf</w:t>
      </w:r>
      <w:r w:rsidRPr="00FD28A9">
        <w:rPr>
          <w:spacing w:val="3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4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eigenen</w:t>
      </w:r>
      <w:r w:rsidRPr="00FD28A9">
        <w:rPr>
          <w:spacing w:val="1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Webseite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oder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mehr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App</w:t>
      </w:r>
      <w:r w:rsidRPr="00FD28A9">
        <w:rPr>
          <w:spacing w:val="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Installationen</w:t>
      </w:r>
      <w:r w:rsidRPr="00FD28A9">
        <w:rPr>
          <w:spacing w:val="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zu</w:t>
      </w:r>
      <w:r w:rsidRPr="00FD28A9">
        <w:rPr>
          <w:spacing w:val="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generieren.</w:t>
      </w:r>
      <w:r w:rsidRPr="00FD28A9">
        <w:rPr>
          <w:spacing w:val="7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Um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als</w:t>
      </w:r>
      <w:r w:rsidRPr="00FD28A9">
        <w:rPr>
          <w:spacing w:val="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neuer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Wettbewerber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einem</w:t>
      </w:r>
      <w:r w:rsidRPr="00FD28A9">
        <w:rPr>
          <w:spacing w:val="9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bestehenden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Markt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zu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fungieren,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müssen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Unternehmen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heutigen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Zeit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intensiv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Social-</w:t>
      </w:r>
      <w:r w:rsidRPr="00FD28A9">
        <w:rPr>
          <w:spacing w:val="6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Media-Kanäle nutzen.  Erfolgsversprechende </w:t>
      </w:r>
      <w:r w:rsidRPr="00FD28A9">
        <w:rPr>
          <w:spacing w:val="1"/>
          <w:w w:val="105"/>
          <w:lang w:val="de-DE"/>
        </w:rPr>
        <w:t xml:space="preserve">Werbekampagnen </w:t>
      </w:r>
      <w:r w:rsidRPr="00FD28A9">
        <w:rPr>
          <w:w w:val="105"/>
          <w:lang w:val="de-DE"/>
        </w:rPr>
        <w:t>führen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zu aktivem</w:t>
      </w:r>
      <w:r w:rsidRPr="00FD28A9">
        <w:rPr>
          <w:spacing w:val="8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Nutzungsverhalten,</w:t>
      </w:r>
      <w:r w:rsidRPr="00FD28A9">
        <w:rPr>
          <w:spacing w:val="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denn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durch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hohe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Anzahl</w:t>
      </w:r>
      <w:r w:rsidRPr="00FD28A9">
        <w:rPr>
          <w:spacing w:val="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an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Nutzerdaten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kann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Werbung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zielgerichtet</w:t>
      </w:r>
      <w:r w:rsidRPr="00FD28A9">
        <w:rPr>
          <w:spacing w:val="10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Nutzer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geschaltet</w:t>
      </w:r>
      <w:r w:rsidRPr="00FD28A9">
        <w:rPr>
          <w:spacing w:val="1"/>
          <w:w w:val="105"/>
          <w:lang w:val="de-DE"/>
        </w:rPr>
        <w:t xml:space="preserve"> werden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(vgl.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intomarkets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2019).</w:t>
      </w:r>
    </w:p>
    <w:p w14:paraId="29EBF0C8" w14:textId="77777777" w:rsidR="00EE40EA" w:rsidRPr="00FD28A9" w:rsidRDefault="006319E0">
      <w:pPr>
        <w:pStyle w:val="Textkrper"/>
        <w:spacing w:before="2" w:line="385" w:lineRule="auto"/>
        <w:ind w:right="3995"/>
        <w:jc w:val="both"/>
        <w:rPr>
          <w:lang w:val="de-DE"/>
        </w:rPr>
      </w:pPr>
      <w:r w:rsidRPr="00FD28A9">
        <w:rPr>
          <w:spacing w:val="1"/>
          <w:w w:val="105"/>
          <w:lang w:val="de-DE"/>
        </w:rPr>
        <w:t>Doch</w:t>
      </w:r>
      <w:r w:rsidRPr="00FD28A9">
        <w:rPr>
          <w:spacing w:val="1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auch</w:t>
      </w:r>
      <w:r w:rsidRPr="00FD28A9">
        <w:rPr>
          <w:spacing w:val="2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viele</w:t>
      </w:r>
      <w:r w:rsidRPr="00FD28A9">
        <w:rPr>
          <w:spacing w:val="1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Nutzer</w:t>
      </w:r>
      <w:r w:rsidRPr="00FD28A9">
        <w:rPr>
          <w:spacing w:val="2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empfinden</w:t>
      </w:r>
      <w:r w:rsidRPr="00FD28A9">
        <w:rPr>
          <w:spacing w:val="20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Werbung</w:t>
      </w:r>
      <w:r w:rsidRPr="00FD28A9">
        <w:rPr>
          <w:spacing w:val="1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auf</w:t>
      </w:r>
      <w:r w:rsidRPr="00FD28A9">
        <w:rPr>
          <w:spacing w:val="2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den</w:t>
      </w:r>
      <w:r w:rsidRPr="00FD28A9">
        <w:rPr>
          <w:spacing w:val="1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sozialen</w:t>
      </w:r>
      <w:r w:rsidRPr="00FD28A9">
        <w:rPr>
          <w:spacing w:val="21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Netzwerken</w:t>
      </w:r>
      <w:r w:rsidRPr="00FD28A9">
        <w:rPr>
          <w:spacing w:val="2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als</w:t>
      </w:r>
      <w:r w:rsidRPr="00FD28A9">
        <w:rPr>
          <w:spacing w:val="1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störend</w:t>
      </w:r>
      <w:r w:rsidRPr="00FD28A9">
        <w:rPr>
          <w:spacing w:val="2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6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klicken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diese,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wenn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möglich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weg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(vgl.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elbdudler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2018).</w:t>
      </w:r>
      <w:r w:rsidRPr="00FD28A9">
        <w:rPr>
          <w:spacing w:val="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Besonders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wenn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Kampagne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nicht</w:t>
      </w:r>
      <w:r w:rsidRPr="00FD28A9">
        <w:rPr>
          <w:spacing w:val="7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auf</w:t>
      </w:r>
      <w:r w:rsidRPr="00FD28A9">
        <w:rPr>
          <w:spacing w:val="-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Nutzer</w:t>
      </w:r>
      <w:r w:rsidRPr="00FD28A9">
        <w:rPr>
          <w:spacing w:val="-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abgestimmt</w:t>
      </w:r>
      <w:r w:rsidRPr="00FD28A9">
        <w:rPr>
          <w:spacing w:val="-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ist,</w:t>
      </w:r>
      <w:r w:rsidRPr="00FD28A9">
        <w:rPr>
          <w:spacing w:val="-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ist</w:t>
      </w:r>
      <w:r w:rsidRPr="00FD28A9">
        <w:rPr>
          <w:spacing w:val="-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zu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erwarten,</w:t>
      </w:r>
      <w:r w:rsidRPr="00FD28A9">
        <w:rPr>
          <w:spacing w:val="-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dass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weniger</w:t>
      </w:r>
      <w:r w:rsidRPr="00FD28A9">
        <w:rPr>
          <w:spacing w:val="-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Nutzer</w:t>
      </w:r>
      <w:r w:rsidRPr="00FD28A9">
        <w:rPr>
          <w:spacing w:val="-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mit</w:t>
      </w:r>
      <w:r w:rsidRPr="00FD28A9">
        <w:rPr>
          <w:spacing w:val="-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-6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Kampagne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erreicht</w:t>
      </w:r>
      <w:r w:rsidRPr="00FD28A9">
        <w:rPr>
          <w:spacing w:val="10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somit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angesprochen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werden.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Für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eine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erfolgreiche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Leadgenerierung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müssen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Kampagnen</w:t>
      </w:r>
      <w:r w:rsidRPr="00FD28A9">
        <w:rPr>
          <w:spacing w:val="8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an</w:t>
      </w:r>
      <w:r w:rsidRPr="00FD28A9">
        <w:rPr>
          <w:spacing w:val="1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Bedürfnisse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Nutzer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angepasst</w:t>
      </w:r>
      <w:r w:rsidRPr="00FD28A9">
        <w:rPr>
          <w:spacing w:val="1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werden.</w:t>
      </w:r>
      <w:r w:rsidRPr="00FD28A9">
        <w:rPr>
          <w:spacing w:val="1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kann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das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Interesse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1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Nutzer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gezielt</w:t>
      </w:r>
      <w:r w:rsidRPr="00FD28A9">
        <w:rPr>
          <w:spacing w:val="108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gewonnen werden.</w:t>
      </w:r>
    </w:p>
    <w:p w14:paraId="5B80EB45" w14:textId="7E169D5B" w:rsidR="00EE40EA" w:rsidRPr="00FD28A9" w:rsidDel="006319E0" w:rsidRDefault="00EE40EA">
      <w:pPr>
        <w:rPr>
          <w:del w:id="16" w:author="awgn16" w:date="2020-01-24T10:14:00Z"/>
          <w:rFonts w:ascii="Arial" w:eastAsia="Arial" w:hAnsi="Arial" w:cs="Arial"/>
          <w:sz w:val="16"/>
          <w:szCs w:val="16"/>
          <w:lang w:val="de-DE"/>
        </w:rPr>
      </w:pPr>
    </w:p>
    <w:p w14:paraId="7BCE92E6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3EE683C8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2C5A5DCF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21CD92FC" w14:textId="77777777" w:rsidR="00EE40EA" w:rsidRPr="00FD28A9" w:rsidRDefault="006319E0">
      <w:pPr>
        <w:pStyle w:val="berschrift1"/>
        <w:spacing w:before="97"/>
        <w:jc w:val="both"/>
        <w:rPr>
          <w:b w:val="0"/>
          <w:bCs w:val="0"/>
          <w:lang w:val="de-DE"/>
        </w:rPr>
      </w:pPr>
      <w:r w:rsidRPr="00FD28A9">
        <w:rPr>
          <w:w w:val="105"/>
          <w:lang w:val="de-DE"/>
        </w:rPr>
        <w:t>Forschungsfrage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Ziel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Arbeit</w:t>
      </w:r>
    </w:p>
    <w:p w14:paraId="668C9DA5" w14:textId="77777777" w:rsidR="00EE40EA" w:rsidRPr="00FD28A9" w:rsidRDefault="00EE40EA">
      <w:pPr>
        <w:rPr>
          <w:rFonts w:ascii="Arial" w:eastAsia="Arial" w:hAnsi="Arial" w:cs="Arial"/>
          <w:b/>
          <w:bCs/>
          <w:sz w:val="16"/>
          <w:szCs w:val="16"/>
          <w:lang w:val="de-DE"/>
        </w:rPr>
      </w:pPr>
    </w:p>
    <w:p w14:paraId="3B88A373" w14:textId="77777777" w:rsidR="00EE40EA" w:rsidRPr="00FD28A9" w:rsidRDefault="00EE40EA">
      <w:pPr>
        <w:spacing w:before="2"/>
        <w:rPr>
          <w:rFonts w:ascii="Arial" w:eastAsia="Arial" w:hAnsi="Arial" w:cs="Arial"/>
          <w:b/>
          <w:bCs/>
          <w:sz w:val="17"/>
          <w:szCs w:val="17"/>
          <w:lang w:val="de-DE"/>
        </w:rPr>
      </w:pPr>
    </w:p>
    <w:p w14:paraId="03F34AD2" w14:textId="77777777" w:rsidR="00EE40EA" w:rsidRPr="00FD28A9" w:rsidRDefault="006319E0">
      <w:pPr>
        <w:pStyle w:val="Textkrper"/>
        <w:spacing w:before="0"/>
        <w:jc w:val="both"/>
        <w:rPr>
          <w:lang w:val="de-DE"/>
        </w:rPr>
      </w:pPr>
      <w:r w:rsidRPr="00FD28A9">
        <w:rPr>
          <w:w w:val="105"/>
          <w:lang w:val="de-DE"/>
        </w:rPr>
        <w:t>Im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Rahmen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dieser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Arbeit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soll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folgende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Forschungsfrage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beantwortet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werden:</w:t>
      </w:r>
    </w:p>
    <w:p w14:paraId="278A1E2D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2434BBAD" w14:textId="77777777" w:rsidR="008C1AC8" w:rsidRPr="00FD28A9" w:rsidRDefault="008C1AC8">
      <w:pPr>
        <w:spacing w:before="5"/>
        <w:rPr>
          <w:rFonts w:ascii="Arial" w:eastAsia="Arial" w:hAnsi="Arial" w:cs="Arial"/>
          <w:sz w:val="17"/>
          <w:szCs w:val="17"/>
          <w:lang w:val="de-DE"/>
        </w:rPr>
      </w:pPr>
    </w:p>
    <w:p w14:paraId="343F529E" w14:textId="562616E2" w:rsidR="008C1AC8" w:rsidRPr="00FD28A9" w:rsidRDefault="006319E0">
      <w:pPr>
        <w:pStyle w:val="berschrift1"/>
        <w:spacing w:before="0" w:line="385" w:lineRule="auto"/>
        <w:ind w:right="3998"/>
        <w:jc w:val="both"/>
        <w:rPr>
          <w:b w:val="0"/>
          <w:bCs w:val="0"/>
          <w:lang w:val="de-DE"/>
        </w:rPr>
      </w:pPr>
      <w:del w:id="17" w:author="awgn16" w:date="2020-01-24T10:14:00Z">
        <w:r w:rsidRPr="00FD28A9" w:rsidDel="006319E0">
          <w:rPr>
            <w:w w:val="105"/>
            <w:lang w:val="de-DE"/>
          </w:rPr>
          <w:delText>Wie</w:delText>
        </w:r>
        <w:r w:rsidRPr="00FD28A9" w:rsidDel="006319E0">
          <w:rPr>
            <w:spacing w:val="28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können</w:delText>
        </w:r>
        <w:r w:rsidRPr="00FD28A9" w:rsidDel="006319E0">
          <w:rPr>
            <w:spacing w:val="29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Social-Media-Advertising-Kanäle</w:delText>
        </w:r>
        <w:r w:rsidRPr="00FD28A9" w:rsidDel="006319E0">
          <w:rPr>
            <w:spacing w:val="28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erfolgreich</w:delText>
        </w:r>
        <w:r w:rsidRPr="00FD28A9" w:rsidDel="006319E0">
          <w:rPr>
            <w:spacing w:val="29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genutzt</w:delText>
        </w:r>
        <w:r w:rsidRPr="00FD28A9" w:rsidDel="006319E0">
          <w:rPr>
            <w:spacing w:val="28"/>
            <w:w w:val="105"/>
            <w:lang w:val="de-DE"/>
          </w:rPr>
          <w:delText xml:space="preserve"> </w:delText>
        </w:r>
        <w:r w:rsidRPr="00FD28A9" w:rsidDel="006319E0">
          <w:rPr>
            <w:spacing w:val="1"/>
            <w:w w:val="105"/>
            <w:lang w:val="de-DE"/>
          </w:rPr>
          <w:delText>werden,</w:delText>
        </w:r>
        <w:r w:rsidRPr="00FD28A9" w:rsidDel="006319E0">
          <w:rPr>
            <w:spacing w:val="27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um</w:delText>
        </w:r>
        <w:r w:rsidRPr="00FD28A9" w:rsidDel="006319E0">
          <w:rPr>
            <w:spacing w:val="29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mittels</w:delText>
        </w:r>
        <w:r w:rsidRPr="00FD28A9" w:rsidDel="006319E0">
          <w:rPr>
            <w:spacing w:val="102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Sales-Kampagnen</w:delText>
        </w:r>
        <w:r w:rsidRPr="00FD28A9" w:rsidDel="006319E0">
          <w:rPr>
            <w:spacing w:val="1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Leads</w:delText>
        </w:r>
        <w:r w:rsidRPr="00FD28A9" w:rsidDel="006319E0">
          <w:rPr>
            <w:spacing w:val="2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zu</w:delText>
        </w:r>
        <w:r w:rsidRPr="00FD28A9" w:rsidDel="006319E0">
          <w:rPr>
            <w:spacing w:val="2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generieren?</w:delText>
        </w:r>
      </w:del>
      <w:ins w:id="18" w:author="awgn16" w:date="2020-01-24T09:52:00Z">
        <w:r w:rsidR="008C1AC8">
          <w:rPr>
            <w:w w:val="105"/>
            <w:lang w:val="de-DE"/>
          </w:rPr>
          <w:t>Welche Unterschiede</w:t>
        </w:r>
      </w:ins>
      <w:ins w:id="19" w:author="awgn16" w:date="2020-01-24T09:55:00Z">
        <w:r w:rsidR="008C1AC8">
          <w:rPr>
            <w:w w:val="105"/>
            <w:lang w:val="de-DE"/>
          </w:rPr>
          <w:t xml:space="preserve"> und Gemeinsamkeiten</w:t>
        </w:r>
      </w:ins>
      <w:ins w:id="20" w:author="awgn16" w:date="2020-01-24T09:52:00Z">
        <w:r w:rsidR="008C1AC8">
          <w:rPr>
            <w:w w:val="105"/>
            <w:lang w:val="de-DE"/>
          </w:rPr>
          <w:t xml:space="preserve"> hinsichtlich </w:t>
        </w:r>
      </w:ins>
      <w:ins w:id="21" w:author="awgn16" w:date="2020-01-24T09:53:00Z">
        <w:r w:rsidR="008C1AC8">
          <w:rPr>
            <w:w w:val="105"/>
            <w:lang w:val="de-DE"/>
          </w:rPr>
          <w:t xml:space="preserve">der Leadgenerierung über Sales-Kampagnen </w:t>
        </w:r>
      </w:ins>
      <w:ins w:id="22" w:author="awgn16" w:date="2020-01-24T09:54:00Z">
        <w:r w:rsidR="008C1AC8">
          <w:rPr>
            <w:w w:val="105"/>
            <w:lang w:val="de-DE"/>
          </w:rPr>
          <w:t>lassen sich zwischen verschiedenen</w:t>
        </w:r>
      </w:ins>
      <w:ins w:id="23" w:author="awgn16" w:date="2020-01-24T09:53:00Z">
        <w:r w:rsidR="008C1AC8">
          <w:rPr>
            <w:w w:val="105"/>
            <w:lang w:val="de-DE"/>
          </w:rPr>
          <w:t xml:space="preserve"> Social-Media-Advertisung-Kanäle</w:t>
        </w:r>
      </w:ins>
      <w:ins w:id="24" w:author="awgn16" w:date="2020-01-24T09:55:00Z">
        <w:r w:rsidR="008C1AC8">
          <w:rPr>
            <w:w w:val="105"/>
            <w:lang w:val="de-DE"/>
          </w:rPr>
          <w:t>n und im Vergleich mi</w:t>
        </w:r>
      </w:ins>
      <w:ins w:id="25" w:author="awgn16" w:date="2020-01-24T10:02:00Z">
        <w:r w:rsidR="00A16E1C">
          <w:rPr>
            <w:w w:val="105"/>
            <w:lang w:val="de-DE"/>
          </w:rPr>
          <w:t>t aus der Theorie abgeleiteten Faktoren ableiten?</w:t>
        </w:r>
      </w:ins>
    </w:p>
    <w:p w14:paraId="51753CD5" w14:textId="442C1E94" w:rsidR="008C1AC8" w:rsidRPr="00FD28A9" w:rsidDel="006319E0" w:rsidRDefault="008C1AC8">
      <w:pPr>
        <w:spacing w:line="385" w:lineRule="auto"/>
        <w:jc w:val="both"/>
        <w:rPr>
          <w:del w:id="26" w:author="awgn16" w:date="2020-01-24T10:14:00Z"/>
          <w:lang w:val="de-DE"/>
        </w:rPr>
        <w:sectPr w:rsidR="008C1AC8" w:rsidRPr="00FD28A9" w:rsidDel="006319E0">
          <w:pgSz w:w="11910" w:h="16840"/>
          <w:pgMar w:top="80" w:right="200" w:bottom="280" w:left="980" w:header="720" w:footer="720" w:gutter="0"/>
          <w:cols w:space="720"/>
        </w:sectPr>
      </w:pPr>
    </w:p>
    <w:p w14:paraId="19ABA587" w14:textId="7A20B10A" w:rsidR="00EE40EA" w:rsidRPr="00FD28A9" w:rsidDel="006319E0" w:rsidRDefault="00EE40EA">
      <w:pPr>
        <w:rPr>
          <w:del w:id="27" w:author="awgn16" w:date="2020-01-24T10:14:00Z"/>
          <w:rFonts w:ascii="Arial" w:eastAsia="Arial" w:hAnsi="Arial" w:cs="Arial"/>
          <w:b/>
          <w:bCs/>
          <w:sz w:val="20"/>
          <w:szCs w:val="20"/>
          <w:lang w:val="de-DE"/>
        </w:rPr>
      </w:pPr>
    </w:p>
    <w:p w14:paraId="68F9DFF7" w14:textId="6FD5610F" w:rsidR="00EE40EA" w:rsidRPr="00FD28A9" w:rsidDel="006319E0" w:rsidRDefault="00EE40EA">
      <w:pPr>
        <w:rPr>
          <w:del w:id="28" w:author="awgn16" w:date="2020-01-24T10:14:00Z"/>
          <w:rFonts w:ascii="Arial" w:eastAsia="Arial" w:hAnsi="Arial" w:cs="Arial"/>
          <w:b/>
          <w:bCs/>
          <w:sz w:val="20"/>
          <w:szCs w:val="20"/>
          <w:lang w:val="de-DE"/>
        </w:rPr>
      </w:pPr>
    </w:p>
    <w:p w14:paraId="55120236" w14:textId="133D6EC2" w:rsidR="00EE40EA" w:rsidRPr="00FD28A9" w:rsidDel="006319E0" w:rsidRDefault="00EE40EA">
      <w:pPr>
        <w:rPr>
          <w:del w:id="29" w:author="awgn16" w:date="2020-01-24T10:14:00Z"/>
          <w:rFonts w:ascii="Arial" w:eastAsia="Arial" w:hAnsi="Arial" w:cs="Arial"/>
          <w:b/>
          <w:bCs/>
          <w:sz w:val="20"/>
          <w:szCs w:val="20"/>
          <w:lang w:val="de-DE"/>
        </w:rPr>
      </w:pPr>
    </w:p>
    <w:p w14:paraId="2EEBB8A5" w14:textId="77777777" w:rsidR="00EE40EA" w:rsidRPr="00FD28A9" w:rsidRDefault="00EE40EA">
      <w:pPr>
        <w:spacing w:before="5"/>
        <w:rPr>
          <w:rFonts w:ascii="Arial" w:eastAsia="Arial" w:hAnsi="Arial" w:cs="Arial"/>
          <w:b/>
          <w:bCs/>
          <w:sz w:val="19"/>
          <w:szCs w:val="19"/>
          <w:lang w:val="de-DE"/>
        </w:rPr>
      </w:pPr>
    </w:p>
    <w:p w14:paraId="3A72A431" w14:textId="5D4270AE" w:rsidR="00A16E1C" w:rsidRDefault="00A16E1C">
      <w:pPr>
        <w:pStyle w:val="Textkrper"/>
        <w:spacing w:before="87" w:line="385" w:lineRule="auto"/>
        <w:ind w:right="3996"/>
        <w:jc w:val="both"/>
        <w:rPr>
          <w:ins w:id="30" w:author="awgn16" w:date="2020-01-24T09:58:00Z"/>
          <w:w w:val="105"/>
          <w:lang w:val="de-DE"/>
        </w:rPr>
      </w:pPr>
      <w:ins w:id="31" w:author="awgn16" w:date="2020-01-24T09:58:00Z">
        <w:r>
          <w:rPr>
            <w:w w:val="105"/>
            <w:lang w:val="de-DE"/>
          </w:rPr>
          <w:t xml:space="preserve">Ziel der Arbeit ist es durch den Vergleich </w:t>
        </w:r>
      </w:ins>
      <w:ins w:id="32" w:author="awgn16" w:date="2020-01-24T09:59:00Z">
        <w:r>
          <w:rPr>
            <w:w w:val="105"/>
            <w:lang w:val="de-DE"/>
          </w:rPr>
          <w:t>theoretischer Erkenntnis zur Messung und Eignung verschiedener Social-Media-Advertising-Kanäle</w:t>
        </w:r>
      </w:ins>
      <w:ins w:id="33" w:author="awgn16" w:date="2020-01-24T10:00:00Z">
        <w:r>
          <w:rPr>
            <w:w w:val="105"/>
            <w:lang w:val="de-DE"/>
          </w:rPr>
          <w:t xml:space="preserve"> zur Leadgenerierung über Sales-Kampagnen mit einer praktisch durchgeführten Sales-Kampagne über die Kanäle </w:t>
        </w:r>
      </w:ins>
      <w:ins w:id="34" w:author="awgn16" w:date="2020-01-24T10:01:00Z">
        <w:r>
          <w:rPr>
            <w:w w:val="105"/>
            <w:lang w:val="de-DE"/>
          </w:rPr>
          <w:t>Diskepranzen und Deckungen zu identifizieren und für weiterführende Arbeiten einzuordnen-</w:t>
        </w:r>
      </w:ins>
    </w:p>
    <w:p w14:paraId="2417626B" w14:textId="091FBED2" w:rsidR="00EE40EA" w:rsidRPr="00FD28A9" w:rsidRDefault="00000000">
      <w:pPr>
        <w:pStyle w:val="Textkrper"/>
        <w:spacing w:before="87" w:line="385" w:lineRule="auto"/>
        <w:ind w:right="3996"/>
        <w:jc w:val="both"/>
        <w:rPr>
          <w:lang w:val="de-DE"/>
        </w:rPr>
      </w:pPr>
      <w:r>
        <w:rPr>
          <w:lang w:val="de-DE"/>
        </w:rPr>
        <w:pict w14:anchorId="284E295C">
          <v:group id="_x0000_s1161" style="position:absolute;left:0;text-align:left;margin-left:390.45pt;margin-top:-42.05pt;width:189.4pt;height:608.85pt;z-index:1360;mso-position-horizontal-relative:page" coordorigin="7809,-841" coordsize="3788,12177">
            <v:shape id="_x0000_s1162" style="position:absolute;left:7809;top:-841;width:3788;height:12177" coordorigin="7809,-841" coordsize="3788,12177" path="m7809,11335r3788,l11597,-841r-3788,l7809,11335xe" fillcolor="#f2f2f2" stroked="f">
              <v:path arrowok="t"/>
            </v:shape>
            <w10:wrap anchorx="page"/>
          </v:group>
        </w:pict>
      </w:r>
      <w:del w:id="35" w:author="awgn16" w:date="2020-01-24T10:01:00Z">
        <w:r w:rsidR="006319E0" w:rsidRPr="00FD28A9" w:rsidDel="00A16E1C">
          <w:rPr>
            <w:w w:val="105"/>
            <w:lang w:val="de-DE"/>
          </w:rPr>
          <w:delText>Ziel</w:delText>
        </w:r>
        <w:r w:rsidR="006319E0" w:rsidRPr="00FD28A9" w:rsidDel="00A16E1C">
          <w:rPr>
            <w:spacing w:val="-9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der</w:delText>
        </w:r>
        <w:r w:rsidR="006319E0" w:rsidRPr="00FD28A9" w:rsidDel="00A16E1C">
          <w:rPr>
            <w:spacing w:val="-8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Arbeit</w:delText>
        </w:r>
        <w:r w:rsidR="006319E0" w:rsidRPr="00FD28A9" w:rsidDel="00A16E1C">
          <w:rPr>
            <w:spacing w:val="-8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ist</w:delText>
        </w:r>
        <w:r w:rsidR="006319E0" w:rsidRPr="00FD28A9" w:rsidDel="00A16E1C">
          <w:rPr>
            <w:spacing w:val="-8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es</w:delText>
        </w:r>
        <w:r w:rsidR="006319E0" w:rsidRPr="00FD28A9" w:rsidDel="00A16E1C">
          <w:rPr>
            <w:spacing w:val="-7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mittels</w:delText>
        </w:r>
        <w:r w:rsidR="006319E0" w:rsidRPr="00FD28A9" w:rsidDel="00A16E1C">
          <w:rPr>
            <w:spacing w:val="-7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einer</w:delText>
        </w:r>
        <w:r w:rsidR="006319E0" w:rsidRPr="00FD28A9" w:rsidDel="00A16E1C">
          <w:rPr>
            <w:spacing w:val="-8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Sales-Kampagne</w:delText>
        </w:r>
        <w:r w:rsidR="006319E0" w:rsidRPr="00FD28A9" w:rsidDel="00A16E1C">
          <w:rPr>
            <w:spacing w:val="-7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und</w:delText>
        </w:r>
        <w:r w:rsidR="006319E0" w:rsidRPr="00FD28A9" w:rsidDel="00A16E1C">
          <w:rPr>
            <w:spacing w:val="-7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aus</w:delText>
        </w:r>
        <w:r w:rsidR="006319E0" w:rsidRPr="00FD28A9" w:rsidDel="00A16E1C">
          <w:rPr>
            <w:spacing w:val="-7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einer</w:delText>
        </w:r>
        <w:r w:rsidR="006319E0" w:rsidRPr="00FD28A9" w:rsidDel="00A16E1C">
          <w:rPr>
            <w:spacing w:val="-8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fundierten</w:delText>
        </w:r>
        <w:r w:rsidR="006319E0" w:rsidRPr="00FD28A9" w:rsidDel="00A16E1C">
          <w:rPr>
            <w:spacing w:val="-8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Literaturrecherche</w:delText>
        </w:r>
        <w:r w:rsidR="006319E0" w:rsidRPr="00FD28A9" w:rsidDel="00A16E1C">
          <w:rPr>
            <w:spacing w:val="111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herauszufinden,</w:delText>
        </w:r>
        <w:r w:rsidR="006319E0" w:rsidRPr="00FD28A9" w:rsidDel="00A16E1C">
          <w:rPr>
            <w:spacing w:val="21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wie</w:delText>
        </w:r>
        <w:r w:rsidR="006319E0" w:rsidRPr="00FD28A9" w:rsidDel="00A16E1C">
          <w:rPr>
            <w:spacing w:val="23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Leads</w:delText>
        </w:r>
        <w:r w:rsidR="006319E0" w:rsidRPr="00FD28A9" w:rsidDel="00A16E1C">
          <w:rPr>
            <w:spacing w:val="22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generiert</w:delText>
        </w:r>
        <w:r w:rsidR="006319E0" w:rsidRPr="00FD28A9" w:rsidDel="00A16E1C">
          <w:rPr>
            <w:spacing w:val="22"/>
            <w:w w:val="105"/>
            <w:lang w:val="de-DE"/>
          </w:rPr>
          <w:delText xml:space="preserve"> </w:delText>
        </w:r>
        <w:r w:rsidR="006319E0" w:rsidRPr="00FD28A9" w:rsidDel="00A16E1C">
          <w:rPr>
            <w:spacing w:val="1"/>
            <w:w w:val="105"/>
            <w:lang w:val="de-DE"/>
          </w:rPr>
          <w:delText>werden</w:delText>
        </w:r>
        <w:r w:rsidR="006319E0" w:rsidRPr="00FD28A9" w:rsidDel="00A16E1C">
          <w:rPr>
            <w:spacing w:val="23"/>
            <w:w w:val="105"/>
            <w:lang w:val="de-DE"/>
          </w:rPr>
          <w:delText xml:space="preserve"> </w:delText>
        </w:r>
        <w:r w:rsidR="006319E0" w:rsidRPr="00FD28A9" w:rsidDel="00A16E1C">
          <w:rPr>
            <w:w w:val="105"/>
            <w:lang w:val="de-DE"/>
          </w:rPr>
          <w:delText>können.</w:delText>
        </w:r>
        <w:r w:rsidR="006319E0" w:rsidRPr="00FD28A9" w:rsidDel="00A16E1C">
          <w:rPr>
            <w:spacing w:val="20"/>
            <w:w w:val="105"/>
            <w:lang w:val="de-DE"/>
          </w:rPr>
          <w:delText xml:space="preserve"> </w:delText>
        </w:r>
      </w:del>
      <w:r w:rsidR="006319E0" w:rsidRPr="00FD28A9">
        <w:rPr>
          <w:w w:val="105"/>
          <w:lang w:val="de-DE"/>
        </w:rPr>
        <w:t>Zunächst</w:t>
      </w:r>
      <w:r w:rsidR="006319E0" w:rsidRPr="00FD28A9">
        <w:rPr>
          <w:spacing w:val="22"/>
          <w:w w:val="105"/>
          <w:lang w:val="de-DE"/>
        </w:rPr>
        <w:t xml:space="preserve"> </w:t>
      </w:r>
      <w:r w:rsidR="006319E0" w:rsidRPr="00FD28A9">
        <w:rPr>
          <w:spacing w:val="1"/>
          <w:w w:val="105"/>
          <w:lang w:val="de-DE"/>
        </w:rPr>
        <w:t>müssen</w:t>
      </w:r>
      <w:r w:rsidR="006319E0" w:rsidRPr="00FD28A9">
        <w:rPr>
          <w:spacing w:val="22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Erfolgskriterien</w:t>
      </w:r>
      <w:r w:rsidR="006319E0" w:rsidRPr="00FD28A9">
        <w:rPr>
          <w:spacing w:val="23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für</w:t>
      </w:r>
      <w:r w:rsidR="006319E0" w:rsidRPr="00FD28A9">
        <w:rPr>
          <w:spacing w:val="92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eine</w:t>
      </w:r>
      <w:r w:rsidR="006319E0" w:rsidRPr="00FD28A9">
        <w:rPr>
          <w:spacing w:val="1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erfolgreiche</w:t>
      </w:r>
      <w:r w:rsidR="006319E0" w:rsidRPr="00FD28A9">
        <w:rPr>
          <w:spacing w:val="2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Leadgenerierung</w:t>
      </w:r>
      <w:r w:rsidR="006319E0" w:rsidRPr="00FD28A9">
        <w:rPr>
          <w:spacing w:val="2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ermittelt</w:t>
      </w:r>
      <w:r w:rsidR="006319E0" w:rsidRPr="00FD28A9">
        <w:rPr>
          <w:spacing w:val="1"/>
          <w:w w:val="105"/>
          <w:lang w:val="de-DE"/>
        </w:rPr>
        <w:t xml:space="preserve"> werden.</w:t>
      </w:r>
    </w:p>
    <w:p w14:paraId="3027597F" w14:textId="77777777" w:rsidR="00EE40EA" w:rsidRPr="00FD28A9" w:rsidRDefault="006319E0">
      <w:pPr>
        <w:pStyle w:val="Textkrper"/>
        <w:spacing w:before="3" w:line="385" w:lineRule="auto"/>
        <w:ind w:right="3997"/>
        <w:jc w:val="both"/>
        <w:rPr>
          <w:lang w:val="de-DE"/>
        </w:rPr>
      </w:pPr>
      <w:r w:rsidRPr="00FD28A9">
        <w:rPr>
          <w:w w:val="105"/>
          <w:lang w:val="de-DE"/>
        </w:rPr>
        <w:t>Die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Erfolgskriterien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sollen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aus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den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KPI’s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Sales-Kampagne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heraus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erhoben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gemessen</w:t>
      </w:r>
      <w:r w:rsidRPr="00FD28A9">
        <w:rPr>
          <w:spacing w:val="99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werden.</w:t>
      </w:r>
      <w:r w:rsidRPr="00FD28A9">
        <w:rPr>
          <w:spacing w:val="1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Aus</w:t>
      </w:r>
      <w:r w:rsidRPr="00FD28A9">
        <w:rPr>
          <w:spacing w:val="2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1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Literatur</w:t>
      </w:r>
      <w:r w:rsidRPr="00FD28A9">
        <w:rPr>
          <w:spacing w:val="1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sollen</w:t>
      </w:r>
      <w:r w:rsidRPr="00FD28A9">
        <w:rPr>
          <w:spacing w:val="2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</w:t>
      </w:r>
      <w:r w:rsidRPr="00FD28A9">
        <w:rPr>
          <w:spacing w:val="1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Leistung</w:t>
      </w:r>
      <w:r w:rsidRPr="00FD28A9">
        <w:rPr>
          <w:spacing w:val="2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(Vor-</w:t>
      </w:r>
      <w:r w:rsidRPr="00FD28A9">
        <w:rPr>
          <w:spacing w:val="1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2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Nachteile;</w:t>
      </w:r>
      <w:r w:rsidRPr="00FD28A9">
        <w:rPr>
          <w:spacing w:val="1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Spezifika)</w:t>
      </w:r>
      <w:r w:rsidRPr="00FD28A9">
        <w:rPr>
          <w:spacing w:val="1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1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einzelnen</w:t>
      </w:r>
      <w:r w:rsidRPr="00FD28A9">
        <w:rPr>
          <w:spacing w:val="9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Advertising-Kanäle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hinsichtlich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Leadgenerierung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ausgearbeitet</w:t>
      </w:r>
      <w:r w:rsidRPr="00FD28A9">
        <w:rPr>
          <w:spacing w:val="1"/>
          <w:w w:val="105"/>
          <w:lang w:val="de-DE"/>
        </w:rPr>
        <w:t xml:space="preserve"> werden.</w:t>
      </w:r>
    </w:p>
    <w:p w14:paraId="70A12092" w14:textId="77777777" w:rsidR="00EE40EA" w:rsidRPr="00FD28A9" w:rsidRDefault="006319E0">
      <w:pPr>
        <w:pStyle w:val="Textkrper"/>
        <w:spacing w:before="6" w:line="385" w:lineRule="auto"/>
        <w:ind w:right="3996"/>
        <w:jc w:val="both"/>
        <w:rPr>
          <w:lang w:val="de-DE"/>
        </w:rPr>
      </w:pPr>
      <w:r w:rsidRPr="00FD28A9">
        <w:rPr>
          <w:w w:val="105"/>
          <w:lang w:val="de-DE"/>
        </w:rPr>
        <w:t>Daraufhin</w:t>
      </w:r>
      <w:r w:rsidRPr="00FD28A9">
        <w:rPr>
          <w:spacing w:val="3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soll</w:t>
      </w:r>
      <w:r w:rsidRPr="00FD28A9">
        <w:rPr>
          <w:spacing w:val="3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</w:t>
      </w:r>
      <w:r w:rsidRPr="00FD28A9">
        <w:rPr>
          <w:spacing w:val="3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Vergleich</w:t>
      </w:r>
      <w:r w:rsidRPr="00FD28A9">
        <w:rPr>
          <w:spacing w:val="3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zwischen</w:t>
      </w:r>
      <w:r w:rsidRPr="00FD28A9">
        <w:rPr>
          <w:spacing w:val="3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den</w:t>
      </w:r>
      <w:r w:rsidRPr="00FD28A9">
        <w:rPr>
          <w:spacing w:val="3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theoretisch</w:t>
      </w:r>
      <w:r w:rsidRPr="00FD28A9">
        <w:rPr>
          <w:spacing w:val="3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ausgearbeiteten</w:t>
      </w:r>
      <w:r w:rsidRPr="00FD28A9">
        <w:rPr>
          <w:spacing w:val="3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Teil</w:t>
      </w:r>
      <w:r w:rsidRPr="00FD28A9">
        <w:rPr>
          <w:spacing w:val="3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3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einzelnen</w:t>
      </w:r>
      <w:r w:rsidRPr="00FD28A9">
        <w:rPr>
          <w:spacing w:val="10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Social-Media-Advertising-Kanäle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hinsichtlich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Leadgenerierung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mittels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Sales-Kampagnen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11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eine selbst erarbeitete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Sales-Kampgane</w:t>
      </w:r>
      <w:r w:rsidRPr="00FD28A9">
        <w:rPr>
          <w:spacing w:val="1"/>
          <w:w w:val="105"/>
          <w:lang w:val="de-DE"/>
        </w:rPr>
        <w:t xml:space="preserve"> gemacht</w:t>
      </w:r>
      <w:r w:rsidRPr="00FD28A9">
        <w:rPr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werden.</w:t>
      </w:r>
      <w:r w:rsidRPr="00FD28A9">
        <w:rPr>
          <w:w w:val="105"/>
          <w:lang w:val="de-DE"/>
        </w:rPr>
        <w:t xml:space="preserve"> Diese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sollen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deutlich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zeigen</w:t>
      </w:r>
      <w:r w:rsidRPr="00FD28A9">
        <w:rPr>
          <w:spacing w:val="1"/>
          <w:w w:val="105"/>
          <w:lang w:val="de-DE"/>
        </w:rPr>
        <w:t xml:space="preserve"> wo es</w:t>
      </w:r>
      <w:r w:rsidRPr="00FD28A9">
        <w:rPr>
          <w:spacing w:val="8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Gemeinsamkeiten</w:t>
      </w:r>
      <w:r w:rsidRPr="00FD28A9">
        <w:rPr>
          <w:spacing w:val="2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2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Unterschiede</w:t>
      </w:r>
      <w:r w:rsidRPr="00FD28A9">
        <w:rPr>
          <w:spacing w:val="2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hinsichtlich</w:t>
      </w:r>
      <w:r w:rsidRPr="00FD28A9">
        <w:rPr>
          <w:spacing w:val="2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Leadgenerierung</w:t>
      </w:r>
      <w:r w:rsidRPr="00FD28A9">
        <w:rPr>
          <w:spacing w:val="2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</w:t>
      </w:r>
      <w:r w:rsidRPr="00FD28A9">
        <w:rPr>
          <w:spacing w:val="2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2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theoretischen</w:t>
      </w:r>
      <w:r w:rsidRPr="00FD28A9">
        <w:rPr>
          <w:spacing w:val="22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und</w:t>
      </w:r>
      <w:r w:rsidRPr="00FD28A9">
        <w:rPr>
          <w:spacing w:val="1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praktischen</w:t>
      </w:r>
      <w:r w:rsidRPr="00FD28A9">
        <w:rPr>
          <w:spacing w:val="1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Ausarbeitung</w:t>
      </w:r>
      <w:r w:rsidRPr="00FD28A9">
        <w:rPr>
          <w:spacing w:val="1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gibt.</w:t>
      </w:r>
      <w:r w:rsidRPr="00FD28A9">
        <w:rPr>
          <w:spacing w:val="1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Weiterhin</w:t>
      </w:r>
      <w:r w:rsidRPr="00FD28A9">
        <w:rPr>
          <w:spacing w:val="1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sollen</w:t>
      </w:r>
      <w:r w:rsidRPr="00FD28A9">
        <w:rPr>
          <w:spacing w:val="1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</w:t>
      </w:r>
      <w:r w:rsidRPr="00FD28A9">
        <w:rPr>
          <w:spacing w:val="16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Gründe</w:t>
      </w:r>
      <w:r w:rsidRPr="00FD28A9">
        <w:rPr>
          <w:spacing w:val="1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für</w:t>
      </w:r>
      <w:r w:rsidRPr="00FD28A9">
        <w:rPr>
          <w:spacing w:val="1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mögliche</w:t>
      </w:r>
      <w:r w:rsidRPr="00FD28A9">
        <w:rPr>
          <w:spacing w:val="1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Unterschiede</w:t>
      </w:r>
      <w:r w:rsidRPr="00FD28A9">
        <w:rPr>
          <w:spacing w:val="9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genauer analysiert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eingeordnet</w:t>
      </w:r>
      <w:r w:rsidRPr="00FD28A9">
        <w:rPr>
          <w:spacing w:val="1"/>
          <w:w w:val="105"/>
          <w:lang w:val="de-DE"/>
        </w:rPr>
        <w:t xml:space="preserve"> werden.</w:t>
      </w:r>
    </w:p>
    <w:p w14:paraId="706B6D28" w14:textId="77777777" w:rsidR="00EE40EA" w:rsidRPr="00FD28A9" w:rsidRDefault="006319E0">
      <w:pPr>
        <w:pStyle w:val="Textkrper"/>
        <w:spacing w:before="3" w:line="385" w:lineRule="auto"/>
        <w:ind w:right="3998"/>
        <w:jc w:val="both"/>
        <w:rPr>
          <w:lang w:val="de-DE"/>
        </w:rPr>
      </w:pPr>
      <w:r w:rsidRPr="00FD28A9">
        <w:rPr>
          <w:w w:val="105"/>
          <w:lang w:val="de-DE"/>
        </w:rPr>
        <w:t>Die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Erkenntnisse</w:t>
      </w:r>
      <w:r w:rsidRPr="00FD28A9">
        <w:rPr>
          <w:spacing w:val="1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1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Arbeit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sollen</w:t>
      </w:r>
      <w:r w:rsidRPr="00FD28A9">
        <w:rPr>
          <w:spacing w:val="1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Hinweise</w:t>
      </w:r>
      <w:r w:rsidRPr="00FD28A9">
        <w:rPr>
          <w:spacing w:val="1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darauf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geben,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wie</w:t>
      </w:r>
      <w:r w:rsidRPr="00FD28A9">
        <w:rPr>
          <w:spacing w:val="14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man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</w:t>
      </w:r>
      <w:r w:rsidRPr="00FD28A9">
        <w:rPr>
          <w:spacing w:val="1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zukünftigen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Arbeiten</w:t>
      </w:r>
      <w:r w:rsidRPr="00FD28A9">
        <w:rPr>
          <w:spacing w:val="10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diese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Unstimmigkeiten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weiterhin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untersucht.</w:t>
      </w:r>
    </w:p>
    <w:p w14:paraId="64479BED" w14:textId="77777777" w:rsidR="00EE40EA" w:rsidRPr="00FD28A9" w:rsidRDefault="006319E0">
      <w:pPr>
        <w:pStyle w:val="Textkrper"/>
        <w:spacing w:before="3" w:line="385" w:lineRule="auto"/>
        <w:ind w:right="3998"/>
        <w:jc w:val="both"/>
        <w:rPr>
          <w:lang w:val="de-DE"/>
        </w:rPr>
      </w:pPr>
      <w:r w:rsidRPr="00FD28A9">
        <w:rPr>
          <w:w w:val="105"/>
          <w:lang w:val="de-DE"/>
        </w:rPr>
        <w:t>Unterstützt</w:t>
      </w:r>
      <w:r w:rsidRPr="00FD28A9">
        <w:rPr>
          <w:spacing w:val="3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wird</w:t>
      </w:r>
      <w:r w:rsidRPr="00FD28A9">
        <w:rPr>
          <w:spacing w:val="3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</w:t>
      </w:r>
      <w:r w:rsidRPr="00FD28A9">
        <w:rPr>
          <w:spacing w:val="3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Erstellung</w:t>
      </w:r>
      <w:r w:rsidRPr="00FD28A9">
        <w:rPr>
          <w:spacing w:val="3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31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Kampagne</w:t>
      </w:r>
      <w:r w:rsidRPr="00FD28A9">
        <w:rPr>
          <w:spacing w:val="3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mit</w:t>
      </w:r>
      <w:r w:rsidRPr="00FD28A9">
        <w:rPr>
          <w:spacing w:val="3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den</w:t>
      </w:r>
      <w:r w:rsidRPr="00FD28A9">
        <w:rPr>
          <w:spacing w:val="3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Zugangsdaten</w:t>
      </w:r>
      <w:r w:rsidRPr="00FD28A9">
        <w:rPr>
          <w:spacing w:val="3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3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Firma</w:t>
      </w:r>
      <w:r w:rsidRPr="00FD28A9">
        <w:rPr>
          <w:spacing w:val="31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GoCrush</w:t>
      </w:r>
      <w:r w:rsidRPr="00FD28A9">
        <w:rPr>
          <w:spacing w:val="78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GmbH.</w:t>
      </w:r>
    </w:p>
    <w:p w14:paraId="2A35D1CE" w14:textId="1821861E" w:rsidR="00EE40EA" w:rsidRPr="00FD28A9" w:rsidDel="006319E0" w:rsidRDefault="00EE40EA">
      <w:pPr>
        <w:rPr>
          <w:del w:id="36" w:author="awgn16" w:date="2020-01-24T10:13:00Z"/>
          <w:rFonts w:ascii="Arial" w:eastAsia="Arial" w:hAnsi="Arial" w:cs="Arial"/>
          <w:sz w:val="16"/>
          <w:szCs w:val="16"/>
          <w:lang w:val="de-DE"/>
        </w:rPr>
      </w:pPr>
    </w:p>
    <w:p w14:paraId="6DBE853B" w14:textId="3986FCC9" w:rsidR="00EE40EA" w:rsidRPr="00FD28A9" w:rsidDel="006319E0" w:rsidRDefault="00EE40EA">
      <w:pPr>
        <w:rPr>
          <w:del w:id="37" w:author="awgn16" w:date="2020-01-24T10:13:00Z"/>
          <w:rFonts w:ascii="Arial" w:eastAsia="Arial" w:hAnsi="Arial" w:cs="Arial"/>
          <w:sz w:val="16"/>
          <w:szCs w:val="16"/>
          <w:lang w:val="de-DE"/>
        </w:rPr>
      </w:pPr>
    </w:p>
    <w:p w14:paraId="410A0785" w14:textId="6A8F5B1F" w:rsidR="00EE40EA" w:rsidRPr="00FD28A9" w:rsidDel="006319E0" w:rsidRDefault="00EE40EA">
      <w:pPr>
        <w:rPr>
          <w:del w:id="38" w:author="awgn16" w:date="2020-01-24T10:13:00Z"/>
          <w:rFonts w:ascii="Arial" w:eastAsia="Arial" w:hAnsi="Arial" w:cs="Arial"/>
          <w:sz w:val="16"/>
          <w:szCs w:val="16"/>
          <w:lang w:val="de-DE"/>
        </w:rPr>
      </w:pPr>
    </w:p>
    <w:p w14:paraId="38CF4020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01DBD80E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69FC4F0D" w14:textId="77777777" w:rsidR="00EE40EA" w:rsidRPr="00FD28A9" w:rsidRDefault="00EE40EA">
      <w:pPr>
        <w:spacing w:before="6"/>
        <w:rPr>
          <w:rFonts w:ascii="Arial" w:eastAsia="Arial" w:hAnsi="Arial" w:cs="Arial"/>
          <w:sz w:val="16"/>
          <w:szCs w:val="16"/>
          <w:lang w:val="de-DE"/>
        </w:rPr>
      </w:pPr>
    </w:p>
    <w:p w14:paraId="0F7187E2" w14:textId="77777777" w:rsidR="00EE40EA" w:rsidRPr="00FD28A9" w:rsidRDefault="006319E0">
      <w:pPr>
        <w:pStyle w:val="berschrift1"/>
        <w:spacing w:before="0"/>
        <w:jc w:val="both"/>
        <w:rPr>
          <w:b w:val="0"/>
          <w:bCs w:val="0"/>
          <w:lang w:val="de-DE"/>
        </w:rPr>
      </w:pPr>
      <w:r w:rsidRPr="00FD28A9">
        <w:rPr>
          <w:w w:val="105"/>
          <w:lang w:val="de-DE"/>
        </w:rPr>
        <w:t>Methodisches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Vorgehen</w:t>
      </w:r>
    </w:p>
    <w:p w14:paraId="1176B1A3" w14:textId="77777777" w:rsidR="00EE40EA" w:rsidRPr="00FD28A9" w:rsidRDefault="00EE40EA">
      <w:pPr>
        <w:rPr>
          <w:rFonts w:ascii="Arial" w:eastAsia="Arial" w:hAnsi="Arial" w:cs="Arial"/>
          <w:b/>
          <w:bCs/>
          <w:sz w:val="16"/>
          <w:szCs w:val="16"/>
          <w:lang w:val="de-DE"/>
        </w:rPr>
      </w:pPr>
    </w:p>
    <w:p w14:paraId="1189671A" w14:textId="40BA87D0" w:rsidR="00EE40EA" w:rsidRPr="00FD28A9" w:rsidDel="006319E0" w:rsidRDefault="00EE40EA">
      <w:pPr>
        <w:spacing w:before="2"/>
        <w:rPr>
          <w:del w:id="39" w:author="awgn16" w:date="2020-01-24T10:14:00Z"/>
          <w:rFonts w:ascii="Arial" w:eastAsia="Arial" w:hAnsi="Arial" w:cs="Arial"/>
          <w:b/>
          <w:bCs/>
          <w:sz w:val="17"/>
          <w:szCs w:val="17"/>
          <w:lang w:val="de-DE"/>
        </w:rPr>
      </w:pPr>
    </w:p>
    <w:p w14:paraId="5F44FC5A" w14:textId="413757FA" w:rsidR="00EE40EA" w:rsidRPr="00FD28A9" w:rsidRDefault="006319E0">
      <w:pPr>
        <w:pStyle w:val="Textkrper"/>
        <w:spacing w:before="0" w:line="387" w:lineRule="auto"/>
        <w:ind w:right="3997"/>
        <w:jc w:val="both"/>
        <w:rPr>
          <w:lang w:val="de-DE"/>
        </w:rPr>
      </w:pPr>
      <w:r w:rsidRPr="00FD28A9">
        <w:rPr>
          <w:w w:val="105"/>
          <w:lang w:val="de-DE"/>
        </w:rPr>
        <w:t>Geplant</w:t>
      </w:r>
      <w:r w:rsidRPr="00FD28A9">
        <w:rPr>
          <w:spacing w:val="2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ist</w:t>
      </w:r>
      <w:r w:rsidRPr="00FD28A9">
        <w:rPr>
          <w:spacing w:val="2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eine</w:t>
      </w:r>
      <w:r w:rsidRPr="00FD28A9">
        <w:rPr>
          <w:spacing w:val="2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zweigliedrige</w:t>
      </w:r>
      <w:r w:rsidRPr="00FD28A9">
        <w:rPr>
          <w:spacing w:val="2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Strukturierung</w:t>
      </w:r>
      <w:r w:rsidRPr="00FD28A9">
        <w:rPr>
          <w:spacing w:val="2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2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Arbeit.</w:t>
      </w:r>
      <w:r w:rsidRPr="00FD28A9">
        <w:rPr>
          <w:spacing w:val="2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Angefangen</w:t>
      </w:r>
      <w:r w:rsidRPr="00FD28A9">
        <w:rPr>
          <w:spacing w:val="2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wird</w:t>
      </w:r>
      <w:r w:rsidRPr="00FD28A9">
        <w:rPr>
          <w:spacing w:val="2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mit</w:t>
      </w:r>
      <w:r w:rsidRPr="00FD28A9">
        <w:rPr>
          <w:spacing w:val="2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einem</w:t>
      </w:r>
      <w:r w:rsidRPr="00FD28A9">
        <w:rPr>
          <w:spacing w:val="8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theoretisch-deskriptiven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Teil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auf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dessen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Grundlage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Ergebnisse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2"/>
          <w:w w:val="105"/>
          <w:lang w:val="de-DE"/>
        </w:rPr>
        <w:t xml:space="preserve"> </w:t>
      </w:r>
      <w:del w:id="40" w:author="awgn16" w:date="2020-01-24T09:19:00Z">
        <w:r w:rsidRPr="00FD28A9" w:rsidDel="00BA1F9F">
          <w:rPr>
            <w:w w:val="105"/>
            <w:lang w:val="de-DE"/>
          </w:rPr>
          <w:delText>folgenden</w:delText>
        </w:r>
        <w:r w:rsidRPr="00FD28A9" w:rsidDel="00BA1F9F">
          <w:rPr>
            <w:spacing w:val="2"/>
            <w:w w:val="105"/>
            <w:lang w:val="de-DE"/>
          </w:rPr>
          <w:delText xml:space="preserve"> </w:delText>
        </w:r>
      </w:del>
      <w:r w:rsidRPr="00FD28A9">
        <w:rPr>
          <w:w w:val="105"/>
          <w:lang w:val="de-DE"/>
        </w:rPr>
        <w:t>Arbeit</w:t>
      </w:r>
      <w:r w:rsidRPr="00FD28A9">
        <w:rPr>
          <w:spacing w:val="10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aufbauen.</w:t>
      </w:r>
    </w:p>
    <w:p w14:paraId="7491F377" w14:textId="77777777" w:rsidR="00EE40EA" w:rsidRPr="00FD28A9" w:rsidRDefault="006319E0">
      <w:pPr>
        <w:pStyle w:val="Textkrper"/>
        <w:spacing w:before="1"/>
        <w:jc w:val="both"/>
        <w:rPr>
          <w:lang w:val="de-DE"/>
        </w:rPr>
      </w:pPr>
      <w:r w:rsidRPr="00FD28A9">
        <w:rPr>
          <w:w w:val="105"/>
          <w:lang w:val="de-DE"/>
        </w:rPr>
        <w:t>Im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zweiten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Teil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wird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praxisbezogene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Problematik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ausgearbeitet.</w:t>
      </w:r>
    </w:p>
    <w:p w14:paraId="70C00905" w14:textId="0D29C2DE" w:rsidR="00BA1F9F" w:rsidRPr="00BA1F9F" w:rsidRDefault="006319E0" w:rsidP="00BA1F9F">
      <w:pPr>
        <w:pStyle w:val="Textkrper"/>
        <w:spacing w:line="385" w:lineRule="auto"/>
        <w:ind w:right="3996"/>
        <w:jc w:val="both"/>
        <w:rPr>
          <w:w w:val="105"/>
          <w:lang w:val="de-DE"/>
          <w:rPrChange w:id="41" w:author="awgn16" w:date="2020-01-24T09:22:00Z">
            <w:rPr>
              <w:lang w:val="de-DE"/>
            </w:rPr>
          </w:rPrChange>
        </w:rPr>
      </w:pPr>
      <w:r w:rsidRPr="00FD28A9">
        <w:rPr>
          <w:w w:val="105"/>
          <w:lang w:val="de-DE"/>
        </w:rPr>
        <w:t>Im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Rahmen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theoretischen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Bearbeitung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soll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herausgefunden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werden,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welche</w:t>
      </w:r>
      <w:r w:rsidRPr="00FD28A9">
        <w:rPr>
          <w:spacing w:val="3"/>
          <w:w w:val="105"/>
          <w:lang w:val="de-DE"/>
        </w:rPr>
        <w:t xml:space="preserve"> </w:t>
      </w:r>
      <w:del w:id="42" w:author="awgn16" w:date="2020-01-24T09:19:00Z">
        <w:r w:rsidRPr="00FD28A9" w:rsidDel="00BA1F9F">
          <w:rPr>
            <w:w w:val="105"/>
            <w:lang w:val="de-DE"/>
          </w:rPr>
          <w:delText>Qualifikation</w:delText>
        </w:r>
        <w:r w:rsidRPr="00FD28A9" w:rsidDel="00BA1F9F">
          <w:rPr>
            <w:spacing w:val="88"/>
            <w:w w:val="105"/>
            <w:lang w:val="de-DE"/>
          </w:rPr>
          <w:delText xml:space="preserve"> </w:delText>
        </w:r>
      </w:del>
      <w:ins w:id="43" w:author="awgn16" w:date="2020-01-24T09:19:00Z">
        <w:r w:rsidR="00BA1F9F">
          <w:rPr>
            <w:w w:val="105"/>
            <w:lang w:val="de-DE"/>
          </w:rPr>
          <w:t>Merkmale</w:t>
        </w:r>
        <w:r w:rsidR="00BA1F9F" w:rsidRPr="00FD28A9">
          <w:rPr>
            <w:spacing w:val="88"/>
            <w:w w:val="105"/>
            <w:lang w:val="de-DE"/>
          </w:rPr>
          <w:t xml:space="preserve"> </w:t>
        </w:r>
      </w:ins>
      <w:r w:rsidRPr="00FD28A9">
        <w:rPr>
          <w:w w:val="105"/>
          <w:lang w:val="de-DE"/>
        </w:rPr>
        <w:t>die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einzelnen</w:t>
      </w:r>
      <w:r w:rsidRPr="00FD28A9">
        <w:rPr>
          <w:spacing w:val="3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Social-Media-Advertising-Kanäle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hinsichtlich</w:t>
      </w:r>
      <w:r w:rsidRPr="00FD28A9">
        <w:rPr>
          <w:spacing w:val="3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Leadgenerierung</w:t>
      </w:r>
      <w:r w:rsidRPr="00FD28A9">
        <w:rPr>
          <w:spacing w:val="3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mittels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Sales-</w:t>
      </w:r>
      <w:r w:rsidRPr="00FD28A9">
        <w:rPr>
          <w:spacing w:val="108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Kampagnen</w:t>
      </w:r>
      <w:r w:rsidRPr="00FD28A9">
        <w:rPr>
          <w:spacing w:val="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haben.</w:t>
      </w:r>
      <w:r w:rsidRPr="00FD28A9">
        <w:rPr>
          <w:spacing w:val="6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Dazu</w:t>
      </w:r>
      <w:r w:rsidRPr="00FD28A9">
        <w:rPr>
          <w:spacing w:val="6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werden</w:t>
      </w:r>
      <w:r w:rsidRPr="00FD28A9">
        <w:rPr>
          <w:spacing w:val="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</w:t>
      </w:r>
      <w:r w:rsidRPr="00FD28A9">
        <w:rPr>
          <w:spacing w:val="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Vor-</w:t>
      </w:r>
      <w:r w:rsidRPr="00FD28A9">
        <w:rPr>
          <w:spacing w:val="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Nachteile,</w:t>
      </w:r>
      <w:r w:rsidRPr="00FD28A9">
        <w:rPr>
          <w:spacing w:val="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Spezifikationen</w:t>
      </w:r>
      <w:r w:rsidRPr="00FD28A9">
        <w:rPr>
          <w:spacing w:val="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6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Merkmale</w:t>
      </w:r>
      <w:r w:rsidRPr="00FD28A9">
        <w:rPr>
          <w:spacing w:val="6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von</w:t>
      </w:r>
      <w:r w:rsidRPr="00FD28A9">
        <w:rPr>
          <w:spacing w:val="5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Social-Media-Advertising-Kanälen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genauer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betrachtet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untersucht.</w:t>
      </w:r>
      <w:ins w:id="44" w:author="awgn16" w:date="2020-01-24T09:22:00Z">
        <w:r w:rsidR="00BA1F9F">
          <w:rPr>
            <w:w w:val="105"/>
            <w:lang w:val="de-DE"/>
          </w:rPr>
          <w:br/>
          <w:t xml:space="preserve">Außerdem werden über die Literatur Kennzahlen (KPI) herausgearbeitet, die sich </w:t>
        </w:r>
      </w:ins>
      <w:ins w:id="45" w:author="awgn16" w:date="2020-01-24T09:24:00Z">
        <w:r w:rsidR="00BA1F9F">
          <w:rPr>
            <w:w w:val="105"/>
            <w:lang w:val="de-DE"/>
          </w:rPr>
          <w:t>zum</w:t>
        </w:r>
      </w:ins>
      <w:ins w:id="46" w:author="awgn16" w:date="2020-01-24T09:23:00Z">
        <w:r w:rsidR="00BA1F9F">
          <w:rPr>
            <w:w w:val="105"/>
            <w:lang w:val="de-DE"/>
          </w:rPr>
          <w:t xml:space="preserve"> Messvergleich von Social-Media-Advertising-Kanälen </w:t>
        </w:r>
      </w:ins>
      <w:ins w:id="47" w:author="awgn16" w:date="2020-01-24T09:24:00Z">
        <w:r w:rsidR="00BA1F9F">
          <w:rPr>
            <w:w w:val="105"/>
            <w:lang w:val="de-DE"/>
          </w:rPr>
          <w:t>eignen und al</w:t>
        </w:r>
      </w:ins>
      <w:ins w:id="48" w:author="awgn16" w:date="2020-01-24T09:25:00Z">
        <w:r w:rsidR="00BA1F9F">
          <w:rPr>
            <w:w w:val="105"/>
            <w:lang w:val="de-DE"/>
          </w:rPr>
          <w:t>s Erfolgsindikatoren für die spätere Bewertung der Kanäle genutzt werden können.</w:t>
        </w:r>
      </w:ins>
      <w:ins w:id="49" w:author="awgn16" w:date="2020-01-24T09:28:00Z">
        <w:r w:rsidR="00047420">
          <w:rPr>
            <w:w w:val="105"/>
            <w:lang w:val="de-DE"/>
          </w:rPr>
          <w:t xml:space="preserve"> </w:t>
        </w:r>
      </w:ins>
      <w:ins w:id="50" w:author="awgn16" w:date="2020-01-24T09:29:00Z">
        <w:r w:rsidR="00047420">
          <w:rPr>
            <w:w w:val="105"/>
            <w:lang w:val="de-DE"/>
          </w:rPr>
          <w:t>Dazu wird Literatur zu Sales-Kampagnen und Leadmanagement herangezogen</w:t>
        </w:r>
      </w:ins>
      <w:ins w:id="51" w:author="awgn16" w:date="2020-01-24T09:30:00Z">
        <w:r w:rsidR="00047420">
          <w:rPr>
            <w:w w:val="105"/>
            <w:lang w:val="de-DE"/>
          </w:rPr>
          <w:t>.</w:t>
        </w:r>
      </w:ins>
    </w:p>
    <w:p w14:paraId="1BFF0ABC" w14:textId="77777777" w:rsidR="00EE40EA" w:rsidRPr="00FD28A9" w:rsidRDefault="006319E0">
      <w:pPr>
        <w:pStyle w:val="Textkrper"/>
        <w:spacing w:before="3" w:line="385" w:lineRule="auto"/>
        <w:ind w:right="3997"/>
        <w:jc w:val="both"/>
        <w:rPr>
          <w:lang w:val="de-DE"/>
        </w:rPr>
      </w:pPr>
      <w:r w:rsidRPr="00FD28A9">
        <w:rPr>
          <w:w w:val="105"/>
          <w:lang w:val="de-DE"/>
        </w:rPr>
        <w:t>Im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Rahmen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praktischen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Bearbeitung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soll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eine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Sales-Kampagne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auf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den</w:t>
      </w:r>
      <w:r w:rsidRPr="00FD28A9">
        <w:rPr>
          <w:spacing w:val="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Werbeanzeigen-</w:t>
      </w:r>
      <w:r w:rsidRPr="00FD28A9">
        <w:rPr>
          <w:spacing w:val="9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Kanälen</w:t>
      </w:r>
      <w:r w:rsidRPr="00FD28A9">
        <w:rPr>
          <w:spacing w:val="3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Facebook</w:t>
      </w:r>
      <w:r w:rsidRPr="00FD28A9">
        <w:rPr>
          <w:spacing w:val="3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Ads</w:t>
      </w:r>
      <w:r w:rsidRPr="00FD28A9">
        <w:rPr>
          <w:spacing w:val="3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(u.a.</w:t>
      </w:r>
      <w:r w:rsidRPr="00FD28A9">
        <w:rPr>
          <w:spacing w:val="3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Instagram-Anzeigen),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Google</w:t>
      </w:r>
      <w:r w:rsidRPr="00FD28A9">
        <w:rPr>
          <w:spacing w:val="3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AdWords</w:t>
      </w:r>
      <w:r w:rsidRPr="00FD28A9">
        <w:rPr>
          <w:spacing w:val="3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(u.a.</w:t>
      </w:r>
      <w:r w:rsidRPr="00FD28A9">
        <w:rPr>
          <w:spacing w:val="3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YouTube-</w:t>
      </w:r>
      <w:r w:rsidRPr="00FD28A9">
        <w:rPr>
          <w:spacing w:val="10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Anzeigen),</w:t>
      </w:r>
      <w:r w:rsidRPr="00FD28A9">
        <w:rPr>
          <w:spacing w:val="4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Pinterest</w:t>
      </w:r>
      <w:r w:rsidRPr="00FD28A9">
        <w:rPr>
          <w:spacing w:val="4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Ads </w:t>
      </w:r>
      <w:del w:id="52" w:author="awgn16" w:date="2020-01-24T10:13:00Z">
        <w:r w:rsidRPr="00FD28A9" w:rsidDel="006319E0">
          <w:rPr>
            <w:w w:val="105"/>
            <w:lang w:val="de-DE"/>
          </w:rPr>
          <w:delText xml:space="preserve"> </w:delText>
        </w:r>
      </w:del>
      <w:r w:rsidRPr="00FD28A9">
        <w:rPr>
          <w:w w:val="105"/>
          <w:lang w:val="de-DE"/>
        </w:rPr>
        <w:t>und</w:t>
      </w:r>
      <w:r w:rsidRPr="00FD28A9">
        <w:rPr>
          <w:spacing w:val="4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Snapchat</w:t>
      </w:r>
      <w:r w:rsidRPr="00FD28A9">
        <w:rPr>
          <w:spacing w:val="4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Ads </w:t>
      </w:r>
      <w:del w:id="53" w:author="awgn16" w:date="2020-01-24T10:13:00Z">
        <w:r w:rsidRPr="00FD28A9" w:rsidDel="006319E0">
          <w:rPr>
            <w:w w:val="105"/>
            <w:lang w:val="de-DE"/>
          </w:rPr>
          <w:delText xml:space="preserve"> </w:delText>
        </w:r>
      </w:del>
      <w:r w:rsidRPr="00FD28A9">
        <w:rPr>
          <w:w w:val="105"/>
          <w:lang w:val="de-DE"/>
        </w:rPr>
        <w:t>erstellt</w:t>
      </w:r>
      <w:r w:rsidRPr="00FD28A9">
        <w:rPr>
          <w:spacing w:val="4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werden.</w:t>
      </w:r>
      <w:r w:rsidRPr="00FD28A9">
        <w:rPr>
          <w:spacing w:val="4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Hierfür</w:t>
      </w:r>
      <w:r w:rsidRPr="00FD28A9">
        <w:rPr>
          <w:spacing w:val="4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wird </w:t>
      </w:r>
      <w:del w:id="54" w:author="awgn16" w:date="2020-01-24T10:13:00Z">
        <w:r w:rsidRPr="00FD28A9" w:rsidDel="006319E0">
          <w:rPr>
            <w:w w:val="105"/>
            <w:lang w:val="de-DE"/>
          </w:rPr>
          <w:delText xml:space="preserve"> </w:delText>
        </w:r>
      </w:del>
      <w:r w:rsidRPr="00FD28A9">
        <w:rPr>
          <w:w w:val="105"/>
          <w:lang w:val="de-DE"/>
        </w:rPr>
        <w:t>zunächst</w:t>
      </w:r>
      <w:r w:rsidRPr="00FD28A9">
        <w:rPr>
          <w:spacing w:val="4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eine</w:t>
      </w:r>
      <w:r w:rsidRPr="00FD28A9">
        <w:rPr>
          <w:spacing w:val="104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Kampagne</w:t>
      </w:r>
      <w:r w:rsidRPr="00FD28A9">
        <w:rPr>
          <w:spacing w:val="4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mit</w:t>
      </w:r>
      <w:r w:rsidRPr="00FD28A9">
        <w:rPr>
          <w:spacing w:val="4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einer</w:t>
      </w:r>
      <w:r w:rsidRPr="00FD28A9">
        <w:rPr>
          <w:spacing w:val="4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festgelegten</w:t>
      </w:r>
      <w:r w:rsidRPr="00FD28A9">
        <w:rPr>
          <w:spacing w:val="4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Zielgruppe</w:t>
      </w:r>
      <w:r w:rsidRPr="00FD28A9">
        <w:rPr>
          <w:spacing w:val="4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4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Budget</w:t>
      </w:r>
      <w:r w:rsidRPr="00FD28A9">
        <w:rPr>
          <w:spacing w:val="4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erstellt,</w:t>
      </w:r>
      <w:r w:rsidRPr="00FD28A9">
        <w:rPr>
          <w:spacing w:val="4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welche</w:t>
      </w:r>
      <w:r w:rsidRPr="00FD28A9">
        <w:rPr>
          <w:spacing w:val="4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dann</w:t>
      </w:r>
      <w:r w:rsidRPr="00FD28A9">
        <w:rPr>
          <w:spacing w:val="4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auf</w:t>
      </w:r>
      <w:r w:rsidRPr="00FD28A9">
        <w:rPr>
          <w:spacing w:val="4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allen</w:t>
      </w:r>
      <w:r w:rsidRPr="00FD28A9">
        <w:rPr>
          <w:spacing w:val="8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Anzeigen-Kanälen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zur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selben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Zeit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abgespielt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wird.</w:t>
      </w:r>
    </w:p>
    <w:p w14:paraId="224B7E1A" w14:textId="329D6864" w:rsidR="00EE40EA" w:rsidRPr="00FD28A9" w:rsidDel="006319E0" w:rsidRDefault="00EE40EA">
      <w:pPr>
        <w:spacing w:line="385" w:lineRule="auto"/>
        <w:jc w:val="both"/>
        <w:rPr>
          <w:del w:id="55" w:author="awgn16" w:date="2020-01-24T10:14:00Z"/>
          <w:lang w:val="de-DE"/>
        </w:rPr>
        <w:sectPr w:rsidR="00EE40EA" w:rsidRPr="00FD28A9" w:rsidDel="006319E0">
          <w:pgSz w:w="11910" w:h="16840"/>
          <w:pgMar w:top="80" w:right="200" w:bottom="280" w:left="980" w:header="720" w:footer="720" w:gutter="0"/>
          <w:cols w:space="720"/>
        </w:sectPr>
      </w:pPr>
    </w:p>
    <w:p w14:paraId="453180F0" w14:textId="50B3FFF4" w:rsidR="00EE40EA" w:rsidRPr="00FD28A9" w:rsidDel="006319E0" w:rsidRDefault="00EE40EA">
      <w:pPr>
        <w:rPr>
          <w:del w:id="56" w:author="awgn16" w:date="2020-01-24T10:14:00Z"/>
          <w:rFonts w:ascii="Arial" w:eastAsia="Arial" w:hAnsi="Arial" w:cs="Arial"/>
          <w:sz w:val="20"/>
          <w:szCs w:val="20"/>
          <w:lang w:val="de-DE"/>
        </w:rPr>
      </w:pPr>
    </w:p>
    <w:p w14:paraId="172C5AB2" w14:textId="5E49910F" w:rsidR="00EE40EA" w:rsidRPr="00FD28A9" w:rsidDel="006319E0" w:rsidRDefault="00EE40EA">
      <w:pPr>
        <w:rPr>
          <w:del w:id="57" w:author="awgn16" w:date="2020-01-24T10:14:00Z"/>
          <w:rFonts w:ascii="Arial" w:eastAsia="Arial" w:hAnsi="Arial" w:cs="Arial"/>
          <w:sz w:val="20"/>
          <w:szCs w:val="20"/>
          <w:lang w:val="de-DE"/>
        </w:rPr>
      </w:pPr>
    </w:p>
    <w:p w14:paraId="1BA01A89" w14:textId="0F5E02A6" w:rsidR="00EE40EA" w:rsidRPr="00FD28A9" w:rsidDel="006319E0" w:rsidRDefault="00EE40EA">
      <w:pPr>
        <w:rPr>
          <w:del w:id="58" w:author="awgn16" w:date="2020-01-24T10:14:00Z"/>
          <w:rFonts w:ascii="Arial" w:eastAsia="Arial" w:hAnsi="Arial" w:cs="Arial"/>
          <w:sz w:val="20"/>
          <w:szCs w:val="20"/>
          <w:lang w:val="de-DE"/>
        </w:rPr>
      </w:pPr>
    </w:p>
    <w:p w14:paraId="6826B243" w14:textId="77777777" w:rsidR="00EE40EA" w:rsidRPr="00FD28A9" w:rsidRDefault="00EE40EA">
      <w:pPr>
        <w:spacing w:before="5"/>
        <w:rPr>
          <w:rFonts w:ascii="Arial" w:eastAsia="Arial" w:hAnsi="Arial" w:cs="Arial"/>
          <w:sz w:val="19"/>
          <w:szCs w:val="19"/>
          <w:lang w:val="de-DE"/>
        </w:rPr>
      </w:pPr>
    </w:p>
    <w:p w14:paraId="56D06FC3" w14:textId="30EFC8BF" w:rsidR="00047420" w:rsidRDefault="00047420">
      <w:pPr>
        <w:pStyle w:val="Textkrper"/>
        <w:spacing w:before="87" w:line="385" w:lineRule="auto"/>
        <w:ind w:right="3998"/>
        <w:jc w:val="both"/>
        <w:rPr>
          <w:ins w:id="59" w:author="awgn16" w:date="2020-01-24T09:31:00Z"/>
          <w:w w:val="105"/>
          <w:lang w:val="de-DE"/>
        </w:rPr>
      </w:pPr>
      <w:ins w:id="60" w:author="awgn16" w:date="2020-01-24T09:32:00Z">
        <w:r>
          <w:rPr>
            <w:w w:val="105"/>
            <w:lang w:val="de-DE"/>
          </w:rPr>
          <w:t xml:space="preserve">Für die Bewertung der einzelnen Advertising-Kanäle werden die zuvor </w:t>
        </w:r>
      </w:ins>
      <w:ins w:id="61" w:author="awgn16" w:date="2020-01-24T09:33:00Z">
        <w:r>
          <w:rPr>
            <w:w w:val="105"/>
            <w:lang w:val="de-DE"/>
          </w:rPr>
          <w:t xml:space="preserve">herausgearbeiteten Kennzahlen (ggf. ergänzt um sich </w:t>
        </w:r>
      </w:ins>
      <w:ins w:id="62" w:author="awgn16" w:date="2020-01-24T09:34:00Z">
        <w:r>
          <w:rPr>
            <w:w w:val="105"/>
            <w:lang w:val="de-DE"/>
          </w:rPr>
          <w:t>während der Ausspielung ergebenden Kennzahlen) erhoben und ausgewertet</w:t>
        </w:r>
      </w:ins>
      <w:ins w:id="63" w:author="awgn16" w:date="2020-01-24T09:35:00Z">
        <w:r>
          <w:rPr>
            <w:w w:val="105"/>
            <w:lang w:val="de-DE"/>
          </w:rPr>
          <w:t>. Zudem werden die Ergebnisse der Kampagne je Werbeanzeigen-Kanal (Leadmenge, Leadqualität etc.) analysiert.</w:t>
        </w:r>
      </w:ins>
    </w:p>
    <w:p w14:paraId="18504C5F" w14:textId="4A0E2415" w:rsidR="00047420" w:rsidRDefault="00047420">
      <w:pPr>
        <w:pStyle w:val="Textkrper"/>
        <w:spacing w:before="87" w:line="385" w:lineRule="auto"/>
        <w:ind w:right="3998"/>
        <w:jc w:val="both"/>
        <w:rPr>
          <w:ins w:id="64" w:author="awgn16" w:date="2020-01-24T09:31:00Z"/>
          <w:w w:val="105"/>
          <w:lang w:val="de-DE"/>
        </w:rPr>
      </w:pPr>
      <w:ins w:id="65" w:author="awgn16" w:date="2020-01-24T09:36:00Z">
        <w:r>
          <w:rPr>
            <w:w w:val="105"/>
            <w:lang w:val="de-DE"/>
          </w:rPr>
          <w:t>Die Erkenntnisse aus der Literatur und aus der durchgeführten Kampagne werden verglichen und Deckungen sowie Unterschiede identifiziert.</w:t>
        </w:r>
      </w:ins>
      <w:ins w:id="66" w:author="awgn16" w:date="2020-01-24T09:37:00Z">
        <w:r w:rsidR="00623030">
          <w:rPr>
            <w:w w:val="105"/>
            <w:lang w:val="de-DE"/>
          </w:rPr>
          <w:t xml:space="preserve"> Daraus werden Vermutungen und Er</w:t>
        </w:r>
      </w:ins>
      <w:ins w:id="67" w:author="awgn16" w:date="2020-01-24T09:38:00Z">
        <w:r w:rsidR="00623030">
          <w:rPr>
            <w:w w:val="105"/>
            <w:lang w:val="de-DE"/>
          </w:rPr>
          <w:t>klärungsversuche abgeleitet, die für weiterführende Arbeiten als Grundlage dienen können</w:t>
        </w:r>
      </w:ins>
    </w:p>
    <w:p w14:paraId="2F91B2E5" w14:textId="53E9D0A4" w:rsidR="00EE40EA" w:rsidRPr="00FD28A9" w:rsidRDefault="00000000">
      <w:pPr>
        <w:pStyle w:val="Textkrper"/>
        <w:spacing w:before="87" w:line="385" w:lineRule="auto"/>
        <w:ind w:right="3998"/>
        <w:jc w:val="both"/>
        <w:rPr>
          <w:lang w:val="de-DE"/>
        </w:rPr>
      </w:pPr>
      <w:r>
        <w:rPr>
          <w:lang w:val="de-DE"/>
        </w:rPr>
        <w:pict w14:anchorId="599569B1">
          <v:group id="_x0000_s1159" style="position:absolute;left:0;text-align:left;margin-left:390.45pt;margin-top:-42.05pt;width:189.4pt;height:608.85pt;z-index:1384;mso-position-horizontal-relative:page" coordorigin="7809,-841" coordsize="3788,12177">
            <v:shape id="_x0000_s1160" style="position:absolute;left:7809;top:-841;width:3788;height:12177" coordorigin="7809,-841" coordsize="3788,12177" path="m7809,11335r3788,l11597,-841r-3788,l7809,11335xe" fillcolor="#f2f2f2" stroked="f">
              <v:path arrowok="t"/>
            </v:shape>
            <w10:wrap anchorx="page"/>
          </v:group>
        </w:pict>
      </w:r>
      <w:r w:rsidR="006319E0" w:rsidRPr="00FD28A9">
        <w:rPr>
          <w:w w:val="105"/>
          <w:lang w:val="de-DE"/>
        </w:rPr>
        <w:t>Für</w:t>
      </w:r>
      <w:r w:rsidR="006319E0" w:rsidRPr="00FD28A9">
        <w:rPr>
          <w:spacing w:val="43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die</w:t>
      </w:r>
      <w:r w:rsidR="006319E0" w:rsidRPr="00FD28A9">
        <w:rPr>
          <w:spacing w:val="1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Bewertung</w:t>
      </w:r>
      <w:r w:rsidR="006319E0" w:rsidRPr="00FD28A9">
        <w:rPr>
          <w:spacing w:val="1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der</w:t>
      </w:r>
      <w:ins w:id="68" w:author="awgn16" w:date="2020-01-24T10:13:00Z">
        <w:r w:rsidR="006319E0">
          <w:rPr>
            <w:w w:val="105"/>
            <w:lang w:val="de-DE"/>
          </w:rPr>
          <w:t xml:space="preserve"> </w:t>
        </w:r>
      </w:ins>
      <w:del w:id="69" w:author="awgn16" w:date="2020-01-24T09:30:00Z">
        <w:r w:rsidR="006319E0" w:rsidRPr="00FD28A9" w:rsidDel="00047420">
          <w:rPr>
            <w:w w:val="105"/>
            <w:lang w:val="de-DE"/>
          </w:rPr>
          <w:delText xml:space="preserve">  Kanäle </w:delText>
        </w:r>
        <w:r w:rsidR="006319E0" w:rsidRPr="00FD28A9" w:rsidDel="00047420">
          <w:rPr>
            <w:spacing w:val="1"/>
            <w:w w:val="105"/>
            <w:lang w:val="de-DE"/>
          </w:rPr>
          <w:delText xml:space="preserve">müssen </w:delText>
        </w:r>
        <w:r w:rsidR="006319E0" w:rsidRPr="00FD28A9" w:rsidDel="00047420">
          <w:rPr>
            <w:w w:val="105"/>
            <w:lang w:val="de-DE"/>
          </w:rPr>
          <w:delText xml:space="preserve">KPI’s  der  </w:delText>
        </w:r>
      </w:del>
      <w:r w:rsidR="006319E0" w:rsidRPr="00FD28A9">
        <w:rPr>
          <w:w w:val="105"/>
          <w:lang w:val="de-DE"/>
        </w:rPr>
        <w:t>einzelnen</w:t>
      </w:r>
      <w:r w:rsidR="006319E0" w:rsidRPr="00FD28A9">
        <w:rPr>
          <w:spacing w:val="1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Advertising-Kanäle</w:t>
      </w:r>
      <w:r w:rsidR="006319E0" w:rsidRPr="00FD28A9">
        <w:rPr>
          <w:spacing w:val="1"/>
          <w:w w:val="105"/>
          <w:lang w:val="de-DE"/>
        </w:rPr>
        <w:t xml:space="preserve"> </w:t>
      </w:r>
      <w:del w:id="70" w:author="awgn16" w:date="2020-01-24T09:31:00Z">
        <w:r w:rsidR="006319E0" w:rsidRPr="00FD28A9" w:rsidDel="00047420">
          <w:rPr>
            <w:w w:val="105"/>
            <w:lang w:val="de-DE"/>
          </w:rPr>
          <w:delText>genauer</w:delText>
        </w:r>
        <w:r w:rsidR="006319E0" w:rsidRPr="00FD28A9" w:rsidDel="00047420">
          <w:rPr>
            <w:spacing w:val="90"/>
            <w:w w:val="105"/>
            <w:lang w:val="de-DE"/>
          </w:rPr>
          <w:delText xml:space="preserve"> </w:delText>
        </w:r>
      </w:del>
      <w:r w:rsidR="006319E0" w:rsidRPr="00FD28A9">
        <w:rPr>
          <w:w w:val="105"/>
          <w:lang w:val="de-DE"/>
        </w:rPr>
        <w:t>betrachtet</w:t>
      </w:r>
      <w:r w:rsidR="006319E0" w:rsidRPr="00FD28A9">
        <w:rPr>
          <w:spacing w:val="13"/>
          <w:w w:val="105"/>
          <w:lang w:val="de-DE"/>
        </w:rPr>
        <w:t xml:space="preserve"> </w:t>
      </w:r>
      <w:r w:rsidR="006319E0" w:rsidRPr="00FD28A9">
        <w:rPr>
          <w:spacing w:val="1"/>
          <w:w w:val="105"/>
          <w:lang w:val="de-DE"/>
        </w:rPr>
        <w:t>werden,</w:t>
      </w:r>
      <w:r w:rsidR="006319E0" w:rsidRPr="00FD28A9">
        <w:rPr>
          <w:spacing w:val="14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denn</w:t>
      </w:r>
      <w:r w:rsidR="006319E0" w:rsidRPr="00FD28A9">
        <w:rPr>
          <w:spacing w:val="15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die</w:t>
      </w:r>
      <w:r w:rsidR="006319E0" w:rsidRPr="00FD28A9">
        <w:rPr>
          <w:spacing w:val="15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KPI’s</w:t>
      </w:r>
      <w:r w:rsidR="006319E0" w:rsidRPr="00FD28A9">
        <w:rPr>
          <w:spacing w:val="14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der</w:t>
      </w:r>
      <w:r w:rsidR="006319E0" w:rsidRPr="00FD28A9">
        <w:rPr>
          <w:spacing w:val="14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Sales-Kampagne</w:t>
      </w:r>
      <w:r w:rsidR="006319E0" w:rsidRPr="00FD28A9">
        <w:rPr>
          <w:spacing w:val="15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sind</w:t>
      </w:r>
      <w:r w:rsidR="006319E0" w:rsidRPr="00FD28A9">
        <w:rPr>
          <w:spacing w:val="15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die</w:t>
      </w:r>
      <w:r w:rsidR="006319E0" w:rsidRPr="00FD28A9">
        <w:rPr>
          <w:spacing w:val="14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Erfolgskomponente</w:t>
      </w:r>
      <w:r w:rsidR="006319E0" w:rsidRPr="00FD28A9">
        <w:rPr>
          <w:spacing w:val="15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für</w:t>
      </w:r>
      <w:r w:rsidR="006319E0" w:rsidRPr="00FD28A9">
        <w:rPr>
          <w:spacing w:val="14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die</w:t>
      </w:r>
      <w:r w:rsidR="006319E0" w:rsidRPr="00FD28A9">
        <w:rPr>
          <w:spacing w:val="90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Bewertung</w:t>
      </w:r>
      <w:r w:rsidR="006319E0" w:rsidRPr="00FD28A9">
        <w:rPr>
          <w:spacing w:val="1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der</w:t>
      </w:r>
      <w:r w:rsidR="006319E0" w:rsidRPr="00FD28A9">
        <w:rPr>
          <w:spacing w:val="1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einzelnen</w:t>
      </w:r>
      <w:r w:rsidR="006319E0" w:rsidRPr="00FD28A9">
        <w:rPr>
          <w:spacing w:val="2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Advertising-Kanäle.</w:t>
      </w:r>
    </w:p>
    <w:p w14:paraId="0388CD04" w14:textId="29CAC0AB" w:rsidR="00EE40EA" w:rsidRPr="00FD28A9" w:rsidRDefault="006319E0">
      <w:pPr>
        <w:pStyle w:val="Textkrper"/>
        <w:spacing w:before="3" w:line="385" w:lineRule="auto"/>
        <w:ind w:right="3998"/>
        <w:jc w:val="both"/>
        <w:rPr>
          <w:lang w:val="de-DE"/>
        </w:rPr>
      </w:pPr>
      <w:r w:rsidRPr="00FD28A9">
        <w:rPr>
          <w:w w:val="105"/>
          <w:lang w:val="de-DE"/>
        </w:rPr>
        <w:t>Weiterhin sollen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Ergebnisse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der </w:t>
      </w:r>
      <w:r w:rsidRPr="00FD28A9">
        <w:rPr>
          <w:spacing w:val="1"/>
          <w:w w:val="105"/>
          <w:lang w:val="de-DE"/>
        </w:rPr>
        <w:t xml:space="preserve">Kampagne </w:t>
      </w:r>
      <w:r w:rsidRPr="00FD28A9">
        <w:rPr>
          <w:w w:val="105"/>
          <w:lang w:val="de-DE"/>
        </w:rPr>
        <w:t>je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Werbeanzeigen-Kanal (nach </w:t>
      </w:r>
      <w:r w:rsidRPr="00FD28A9">
        <w:rPr>
          <w:spacing w:val="1"/>
          <w:w w:val="105"/>
          <w:lang w:val="de-DE"/>
        </w:rPr>
        <w:t>Leadmenge,</w:t>
      </w:r>
      <w:r w:rsidRPr="00FD28A9">
        <w:rPr>
          <w:w w:val="105"/>
          <w:lang w:val="de-DE"/>
        </w:rPr>
        <w:t xml:space="preserve"> </w:t>
      </w:r>
      <w:del w:id="71" w:author="awgn16" w:date="2020-01-24T10:13:00Z">
        <w:r w:rsidRPr="00FD28A9" w:rsidDel="006319E0">
          <w:rPr>
            <w:w w:val="105"/>
            <w:lang w:val="de-DE"/>
          </w:rPr>
          <w:delText>-</w:delText>
        </w:r>
        <w:r w:rsidRPr="00FD28A9" w:rsidDel="006319E0">
          <w:rPr>
            <w:spacing w:val="80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qualität</w:delText>
        </w:r>
      </w:del>
      <w:ins w:id="72" w:author="awgn16" w:date="2020-01-24T10:13:00Z">
        <w:r>
          <w:rPr>
            <w:w w:val="105"/>
            <w:lang w:val="de-DE"/>
          </w:rPr>
          <w:t>Leadqualität</w:t>
        </w:r>
      </w:ins>
      <w:r w:rsidRPr="00FD28A9">
        <w:rPr>
          <w:w w:val="105"/>
          <w:lang w:val="de-DE"/>
        </w:rPr>
        <w:t xml:space="preserve"> usw.)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analysiert</w:t>
      </w:r>
      <w:r w:rsidRPr="00FD28A9">
        <w:rPr>
          <w:spacing w:val="1"/>
          <w:w w:val="105"/>
          <w:lang w:val="de-DE"/>
        </w:rPr>
        <w:t xml:space="preserve"> werden.</w:t>
      </w:r>
    </w:p>
    <w:p w14:paraId="7BF3E620" w14:textId="77777777" w:rsidR="006319E0" w:rsidRDefault="006319E0">
      <w:pPr>
        <w:pStyle w:val="Textkrper"/>
        <w:spacing w:before="3" w:line="386" w:lineRule="auto"/>
        <w:ind w:right="3998"/>
        <w:jc w:val="both"/>
        <w:rPr>
          <w:ins w:id="73" w:author="awgn16" w:date="2020-01-24T10:14:00Z"/>
          <w:spacing w:val="1"/>
          <w:w w:val="105"/>
          <w:lang w:val="de-DE"/>
        </w:rPr>
      </w:pPr>
    </w:p>
    <w:p w14:paraId="322DD36B" w14:textId="6B537672" w:rsidR="00EE40EA" w:rsidRPr="00FD28A9" w:rsidRDefault="006319E0">
      <w:pPr>
        <w:pStyle w:val="Textkrper"/>
        <w:spacing w:before="3" w:line="386" w:lineRule="auto"/>
        <w:ind w:right="3998"/>
        <w:jc w:val="both"/>
        <w:rPr>
          <w:lang w:val="de-DE"/>
        </w:rPr>
      </w:pPr>
      <w:del w:id="74" w:author="awgn16" w:date="2020-01-24T09:31:00Z">
        <w:r w:rsidRPr="00FD28A9" w:rsidDel="00047420">
          <w:rPr>
            <w:spacing w:val="1"/>
            <w:w w:val="105"/>
            <w:lang w:val="de-DE"/>
          </w:rPr>
          <w:delText>Wenn</w:delText>
        </w:r>
        <w:r w:rsidRPr="00FD28A9" w:rsidDel="00047420">
          <w:rPr>
            <w:spacing w:val="18"/>
            <w:w w:val="105"/>
            <w:lang w:val="de-DE"/>
          </w:rPr>
          <w:delText xml:space="preserve"> </w:delText>
        </w:r>
      </w:del>
      <w:ins w:id="75" w:author="awgn16" w:date="2020-01-24T09:31:00Z">
        <w:r w:rsidR="00047420">
          <w:rPr>
            <w:spacing w:val="1"/>
            <w:w w:val="105"/>
            <w:lang w:val="de-DE"/>
          </w:rPr>
          <w:t>Aus den</w:t>
        </w:r>
      </w:ins>
      <w:ins w:id="76" w:author="awgn16" w:date="2020-01-24T10:13:00Z">
        <w:r>
          <w:rPr>
            <w:spacing w:val="18"/>
            <w:w w:val="105"/>
            <w:lang w:val="de-DE"/>
          </w:rPr>
          <w:t xml:space="preserve"> </w:t>
        </w:r>
      </w:ins>
      <w:r w:rsidRPr="00FD28A9">
        <w:rPr>
          <w:w w:val="105"/>
          <w:lang w:val="de-DE"/>
        </w:rPr>
        <w:t>Erkenntnisse</w:t>
      </w:r>
      <w:ins w:id="77" w:author="awgn16" w:date="2020-01-24T10:13:00Z">
        <w:r>
          <w:rPr>
            <w:w w:val="105"/>
            <w:lang w:val="de-DE"/>
          </w:rPr>
          <w:t>n</w:t>
        </w:r>
      </w:ins>
      <w:r w:rsidRPr="00FD28A9">
        <w:rPr>
          <w:spacing w:val="1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aus</w:t>
      </w:r>
      <w:r w:rsidRPr="00FD28A9">
        <w:rPr>
          <w:spacing w:val="1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Theorie</w:t>
      </w:r>
      <w:r w:rsidRPr="00FD28A9">
        <w:rPr>
          <w:spacing w:val="1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1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Praxis</w:t>
      </w:r>
      <w:r w:rsidRPr="00FD28A9">
        <w:rPr>
          <w:spacing w:val="1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gezogen</w:t>
      </w:r>
      <w:r w:rsidRPr="00FD28A9">
        <w:rPr>
          <w:spacing w:val="18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wurden,</w:t>
      </w:r>
      <w:r w:rsidRPr="00FD28A9">
        <w:rPr>
          <w:spacing w:val="1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sollen</w:t>
      </w:r>
      <w:r w:rsidRPr="00FD28A9">
        <w:rPr>
          <w:spacing w:val="1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diese</w:t>
      </w:r>
      <w:r w:rsidRPr="00FD28A9">
        <w:rPr>
          <w:spacing w:val="1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dann</w:t>
      </w:r>
      <w:r w:rsidRPr="00FD28A9">
        <w:rPr>
          <w:spacing w:val="1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verglichen</w:t>
      </w:r>
      <w:r w:rsidRPr="00FD28A9">
        <w:rPr>
          <w:spacing w:val="88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werden,</w:t>
      </w:r>
      <w:r w:rsidRPr="00FD28A9">
        <w:rPr>
          <w:spacing w:val="1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inwieweit</w:t>
      </w:r>
      <w:r w:rsidRPr="00FD28A9">
        <w:rPr>
          <w:spacing w:val="1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sich</w:t>
      </w:r>
      <w:r w:rsidRPr="00FD28A9">
        <w:rPr>
          <w:spacing w:val="1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</w:t>
      </w:r>
      <w:r w:rsidRPr="00FD28A9">
        <w:rPr>
          <w:spacing w:val="2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Ergebnisse</w:t>
      </w:r>
      <w:r w:rsidRPr="00FD28A9">
        <w:rPr>
          <w:spacing w:val="2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1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Sales-Kampagne</w:t>
      </w:r>
      <w:r w:rsidRPr="00FD28A9">
        <w:rPr>
          <w:spacing w:val="2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mit</w:t>
      </w:r>
      <w:r w:rsidRPr="00FD28A9">
        <w:rPr>
          <w:spacing w:val="1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den</w:t>
      </w:r>
      <w:r w:rsidRPr="00FD28A9">
        <w:rPr>
          <w:spacing w:val="2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Ergebnissen</w:t>
      </w:r>
      <w:r w:rsidRPr="00FD28A9">
        <w:rPr>
          <w:spacing w:val="2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aus</w:t>
      </w:r>
      <w:r w:rsidRPr="00FD28A9">
        <w:rPr>
          <w:spacing w:val="1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dem</w:t>
      </w:r>
      <w:r w:rsidRPr="00FD28A9">
        <w:rPr>
          <w:spacing w:val="9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zuvor</w:t>
      </w:r>
      <w:r w:rsidRPr="00FD28A9">
        <w:rPr>
          <w:spacing w:val="-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erarbeitetem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Theorieteil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decken.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Falls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Unstimmigkeiten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bestehen,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wird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geschaut,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woran</w:t>
      </w:r>
      <w:r w:rsidRPr="00FD28A9">
        <w:rPr>
          <w:spacing w:val="11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das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liegen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könnte.</w:t>
      </w:r>
    </w:p>
    <w:p w14:paraId="231475DB" w14:textId="77777777" w:rsidR="00EE40EA" w:rsidRPr="00FD28A9" w:rsidRDefault="006319E0">
      <w:pPr>
        <w:pStyle w:val="Textkrper"/>
        <w:spacing w:before="1" w:line="385" w:lineRule="auto"/>
        <w:ind w:right="3998"/>
        <w:jc w:val="both"/>
        <w:rPr>
          <w:lang w:val="de-DE"/>
        </w:rPr>
      </w:pPr>
      <w:r w:rsidRPr="00FD28A9">
        <w:rPr>
          <w:w w:val="105"/>
          <w:lang w:val="de-DE"/>
        </w:rPr>
        <w:t>Die</w:t>
      </w:r>
      <w:r w:rsidRPr="00FD28A9">
        <w:rPr>
          <w:spacing w:val="1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Erkenntnisse</w:t>
      </w:r>
      <w:r w:rsidRPr="00FD28A9">
        <w:rPr>
          <w:spacing w:val="1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1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Arbeit</w:t>
      </w:r>
      <w:r w:rsidRPr="00FD28A9">
        <w:rPr>
          <w:spacing w:val="1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sollen</w:t>
      </w:r>
      <w:r w:rsidRPr="00FD28A9">
        <w:rPr>
          <w:spacing w:val="1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Hinweise</w:t>
      </w:r>
      <w:r w:rsidRPr="00FD28A9">
        <w:rPr>
          <w:spacing w:val="1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darauf</w:t>
      </w:r>
      <w:r w:rsidRPr="00FD28A9">
        <w:rPr>
          <w:spacing w:val="1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geben,</w:t>
      </w:r>
      <w:r w:rsidRPr="00FD28A9">
        <w:rPr>
          <w:spacing w:val="1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wie</w:t>
      </w:r>
      <w:r w:rsidRPr="00FD28A9">
        <w:rPr>
          <w:spacing w:val="17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man</w:t>
      </w:r>
      <w:r w:rsidRPr="00FD28A9">
        <w:rPr>
          <w:spacing w:val="1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diese</w:t>
      </w:r>
      <w:r w:rsidRPr="00FD28A9">
        <w:rPr>
          <w:spacing w:val="1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Unstimmigkeiten</w:t>
      </w:r>
      <w:r w:rsidRPr="00FD28A9">
        <w:rPr>
          <w:spacing w:val="10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umgeht,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um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weiterhin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eine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erfolgreiche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Leadgenerierung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mit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Sales-Kampagnen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durchführen</w:t>
      </w:r>
      <w:r w:rsidRPr="00FD28A9">
        <w:rPr>
          <w:spacing w:val="11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zu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können.</w:t>
      </w:r>
    </w:p>
    <w:p w14:paraId="62FA1F0F" w14:textId="456E6F41" w:rsidR="00EE40EA" w:rsidRPr="00FD28A9" w:rsidRDefault="006319E0">
      <w:pPr>
        <w:pStyle w:val="Textkrper"/>
        <w:spacing w:before="3" w:line="385" w:lineRule="auto"/>
        <w:ind w:right="3995"/>
        <w:rPr>
          <w:lang w:val="de-DE"/>
        </w:rPr>
      </w:pPr>
      <w:r w:rsidRPr="00FD28A9">
        <w:rPr>
          <w:w w:val="105"/>
          <w:lang w:val="de-DE"/>
        </w:rPr>
        <w:t>Die</w:t>
      </w:r>
      <w:del w:id="78" w:author="awgn16" w:date="2020-01-24T10:13:00Z">
        <w:r w:rsidRPr="00FD28A9" w:rsidDel="006319E0">
          <w:rPr>
            <w:w w:val="105"/>
            <w:lang w:val="de-DE"/>
          </w:rPr>
          <w:delText xml:space="preserve"> </w:delText>
        </w:r>
      </w:del>
      <w:r w:rsidRPr="00FD28A9">
        <w:rPr>
          <w:spacing w:val="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zuvor 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erarbeiteten 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Erkenntnisse 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aus 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Theorie 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und </w:t>
      </w:r>
      <w:r w:rsidRPr="00FD28A9">
        <w:rPr>
          <w:spacing w:val="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Praxis 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sollen </w:t>
      </w:r>
      <w:r w:rsidRPr="00FD28A9">
        <w:rPr>
          <w:spacing w:val="8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zusammengebracht</w:t>
      </w:r>
      <w:r w:rsidRPr="00FD28A9">
        <w:rPr>
          <w:spacing w:val="80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 xml:space="preserve">werden </w:t>
      </w:r>
      <w:r w:rsidRPr="00FD28A9">
        <w:rPr>
          <w:w w:val="105"/>
          <w:lang w:val="de-DE"/>
        </w:rPr>
        <w:t>und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daraus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Handlungsempfehlungen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für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erfolgreiche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Leadgenerierung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geben.</w:t>
      </w:r>
      <w:r w:rsidRPr="00FD28A9">
        <w:rPr>
          <w:spacing w:val="1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Zuletzt schließt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Untersuchung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mit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einem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Fazit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zu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Ergebnissen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des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Vergleichs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ab.</w:t>
      </w:r>
    </w:p>
    <w:p w14:paraId="30866DBF" w14:textId="77777777" w:rsidR="00EE40EA" w:rsidRPr="00FD28A9" w:rsidRDefault="00EE40EA">
      <w:pPr>
        <w:spacing w:line="385" w:lineRule="auto"/>
        <w:rPr>
          <w:lang w:val="de-DE"/>
        </w:rPr>
        <w:sectPr w:rsidR="00EE40EA" w:rsidRPr="00FD28A9">
          <w:pgSz w:w="11910" w:h="16840"/>
          <w:pgMar w:top="80" w:right="200" w:bottom="280" w:left="980" w:header="720" w:footer="720" w:gutter="0"/>
          <w:cols w:space="720"/>
        </w:sectPr>
      </w:pPr>
    </w:p>
    <w:p w14:paraId="302D166C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4CC20580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4A59D84A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73CB7216" w14:textId="77777777" w:rsidR="00EE40EA" w:rsidRPr="00FD28A9" w:rsidRDefault="00EE40EA">
      <w:pPr>
        <w:spacing w:before="5"/>
        <w:rPr>
          <w:rFonts w:ascii="Arial" w:eastAsia="Arial" w:hAnsi="Arial" w:cs="Arial"/>
          <w:sz w:val="19"/>
          <w:szCs w:val="19"/>
          <w:lang w:val="de-DE"/>
        </w:rPr>
      </w:pPr>
    </w:p>
    <w:p w14:paraId="5EE4A2B6" w14:textId="77777777" w:rsidR="00EE40EA" w:rsidRPr="00FD28A9" w:rsidRDefault="00000000">
      <w:pPr>
        <w:pStyle w:val="berschrift1"/>
        <w:rPr>
          <w:b w:val="0"/>
          <w:bCs w:val="0"/>
          <w:lang w:val="de-DE"/>
        </w:rPr>
      </w:pPr>
      <w:r>
        <w:rPr>
          <w:lang w:val="de-DE"/>
        </w:rPr>
        <w:pict w14:anchorId="54048FC7">
          <v:group id="_x0000_s1030" style="position:absolute;left:0;text-align:left;margin-left:80.7pt;margin-top:-42.05pt;width:499.15pt;height:608.85pt;z-index:-9640;mso-position-horizontal-relative:page" coordorigin="1614,-841" coordsize="9983,12177">
            <v:group id="_x0000_s1157" style="position:absolute;left:7809;top:-841;width:3788;height:12177" coordorigin="7809,-841" coordsize="3788,12177">
              <v:shape id="_x0000_s1158" style="position:absolute;left:7809;top:-841;width:3788;height:12177" coordorigin="7809,-841" coordsize="3788,12177" path="m7809,11335r3788,l11597,-841r-3788,l7809,11335xe" fillcolor="#f2f2f2" stroked="f">
                <v:path arrowok="t"/>
              </v:shape>
            </v:group>
            <v:group id="_x0000_s1155" style="position:absolute;left:7776;top:1260;width:386;height:113" coordorigin="7776,1260" coordsize="386,113">
              <v:shape id="_x0000_s1156" style="position:absolute;left:7776;top:1260;width:386;height:113" coordorigin="7776,1260" coordsize="386,113" path="m8161,1260r-385,112e" filled="f" strokecolor="#b5082e" strokeweight=".06181mm">
                <v:stroke dashstyle="longDash"/>
                <v:path arrowok="t"/>
              </v:shape>
            </v:group>
            <v:group id="_x0000_s1153" style="position:absolute;left:1614;top:1184;width:2555;height:186" coordorigin="1614,1184" coordsize="2555,186">
              <v:shape id="_x0000_s1154" style="position:absolute;left:1614;top:1184;width:2555;height:186" coordorigin="1614,1184" coordsize="2555,186" path="m1614,1370r2554,l4168,1184r-2554,l1614,1370xe" fillcolor="#fdd7df" stroked="f">
                <v:path arrowok="t"/>
              </v:shape>
            </v:group>
            <v:group id="_x0000_s1151" style="position:absolute;left:1619;top:1372;width:2;height:2" coordorigin="1619,1372" coordsize="2,2">
              <v:shape id="_x0000_s1152" style="position:absolute;left:1619;top:1372;width:2;height:2" coordorigin="1619,1372" coordsize="0,0" path="m1619,1372r,e" filled="f" strokecolor="#b5082e" strokeweight=".06181mm">
                <v:path arrowok="t"/>
              </v:shape>
            </v:group>
            <v:group id="_x0000_s1149" style="position:absolute;left:1615;top:1193;width:2;height:177" coordorigin="1615,1193" coordsize="2,177">
              <v:shape id="_x0000_s1150" style="position:absolute;left:1615;top:1193;width:2;height:177" coordorigin="1615,1193" coordsize="0,177" path="m1615,1370r,-177e" filled="f" strokecolor="#b5082e" strokeweight=".06181mm">
                <v:path arrowok="t"/>
              </v:shape>
            </v:group>
            <v:group id="_x0000_s1147" style="position:absolute;left:4166;top:1372;width:2;height:2" coordorigin="4166,1372" coordsize="2,2">
              <v:shape id="_x0000_s1148" style="position:absolute;left:4166;top:1372;width:2;height:2" coordorigin="4166,1372" coordsize="0,0" path="m4166,1372r,e" filled="f" strokecolor="#b5082e" strokeweight=".06181mm">
                <v:path arrowok="t"/>
              </v:shape>
            </v:group>
            <v:group id="_x0000_s1145" style="position:absolute;left:4170;top:1193;width:2;height:177" coordorigin="4170,1193" coordsize="2,177">
              <v:shape id="_x0000_s1146" style="position:absolute;left:4170;top:1193;width:2;height:177" coordorigin="4170,1193" coordsize="0,177" path="m4170,1370r,-177e" filled="f" strokecolor="#b5082e" strokeweight=".06181mm">
                <v:path arrowok="t"/>
              </v:shape>
            </v:group>
            <v:group id="_x0000_s1143" style="position:absolute;left:4170;top:1372;width:3606;height:2" coordorigin="4170,1372" coordsize="3606,2">
              <v:shape id="_x0000_s1144" style="position:absolute;left:4170;top:1372;width:3606;height:2" coordorigin="4170,1372" coordsize="3606,0" path="m7776,1372r-3606,e" filled="f" strokecolor="#b5082e" strokeweight=".06181mm">
                <v:stroke dashstyle="longDash"/>
                <v:path arrowok="t"/>
              </v:shape>
            </v:group>
            <v:group id="_x0000_s1141" style="position:absolute;left:8159;top:1184;width:3399;height:869" coordorigin="8159,1184" coordsize="3399,869">
              <v:shape id="_x0000_s1142" style="position:absolute;left:8159;top:1184;width:3399;height:869" coordorigin="8159,1184" coordsize="3399,869" path="m11523,1184r-3339,2l8166,1198r-7,21l8161,2029r12,17l8194,2053r3340,-1l11551,2039r7,-21l11556,1209r-12,-18l11523,1184xe" fillcolor="#fdd7df" stroked="f">
                <v:path arrowok="t"/>
              </v:shape>
            </v:group>
            <v:group id="_x0000_s1139" style="position:absolute;left:8159;top:1184;width:3399;height:869" coordorigin="8159,1184" coordsize="3399,869">
              <v:shape id="_x0000_s1140" style="position:absolute;left:8159;top:1184;width:3399;height:869" coordorigin="8159,1184" coordsize="3399,869" path="m11523,1184r21,7l11556,1209r2,809l11551,2039r-17,13l8194,2053r-21,-7l8161,2029r-2,-810l8166,1198r18,-12l11523,1184xe" filled="f" strokecolor="#b5082e" strokeweight=".1236mm">
                <v:path arrowok="t"/>
              </v:shape>
            </v:group>
            <v:group id="_x0000_s1137" style="position:absolute;left:7776;top:2647;width:386;height:109" coordorigin="7776,2647" coordsize="386,109">
              <v:shape id="_x0000_s1138" style="position:absolute;left:7776;top:2647;width:386;height:109" coordorigin="7776,2647" coordsize="386,109" path="m8161,2647r-385,109e" filled="f" strokecolor="#b5082e" strokeweight=".06181mm">
                <v:stroke dashstyle="longDash"/>
                <v:path arrowok="t"/>
              </v:shape>
            </v:group>
            <v:group id="_x0000_s1135" style="position:absolute;left:1614;top:2572;width:1966;height:186" coordorigin="1614,2572" coordsize="1966,186">
              <v:shape id="_x0000_s1136" style="position:absolute;left:1614;top:2572;width:1966;height:186" coordorigin="1614,2572" coordsize="1966,186" path="m1614,2758r1965,l3579,2572r-1965,l1614,2758xe" fillcolor="#fdd7df" stroked="f">
                <v:path arrowok="t"/>
              </v:shape>
            </v:group>
            <v:group id="_x0000_s1133" style="position:absolute;left:1619;top:2759;width:2;height:2" coordorigin="1619,2759" coordsize="2,2">
              <v:shape id="_x0000_s1134" style="position:absolute;left:1619;top:2759;width:2;height:2" coordorigin="1619,2759" coordsize="0,0" path="m1619,2759r,e" filled="f" strokecolor="#b5082e" strokeweight=".06181mm">
                <v:path arrowok="t"/>
              </v:shape>
            </v:group>
            <v:group id="_x0000_s1131" style="position:absolute;left:1615;top:2581;width:2;height:177" coordorigin="1615,2581" coordsize="2,177">
              <v:shape id="_x0000_s1132" style="position:absolute;left:1615;top:2581;width:2;height:177" coordorigin="1615,2581" coordsize="0,177" path="m1615,2758r,-177e" filled="f" strokecolor="#b5082e" strokeweight=".06181mm">
                <v:path arrowok="t"/>
              </v:shape>
            </v:group>
            <v:group id="_x0000_s1129" style="position:absolute;left:3578;top:2759;width:2;height:2" coordorigin="3578,2759" coordsize="2,2">
              <v:shape id="_x0000_s1130" style="position:absolute;left:3578;top:2759;width:2;height:2" coordorigin="3578,2759" coordsize="0,0" path="m3578,2759r,e" filled="f" strokecolor="#b5082e" strokeweight=".06181mm">
                <v:path arrowok="t"/>
              </v:shape>
            </v:group>
            <v:group id="_x0000_s1127" style="position:absolute;left:3581;top:2581;width:2;height:177" coordorigin="3581,2581" coordsize="2,177">
              <v:shape id="_x0000_s1128" style="position:absolute;left:3581;top:2581;width:2;height:177" coordorigin="3581,2581" coordsize="0,177" path="m3581,2758r,-177e" filled="f" strokecolor="#b5082e" strokeweight=".06181mm">
                <v:path arrowok="t"/>
              </v:shape>
            </v:group>
            <v:group id="_x0000_s1125" style="position:absolute;left:3581;top:2756;width:4195;height:2" coordorigin="3581,2756" coordsize="4195,2">
              <v:shape id="_x0000_s1126" style="position:absolute;left:3581;top:2756;width:4195;height:2" coordorigin="3581,2756" coordsize="4195,0" path="m7776,2756r-4195,e" filled="f" strokecolor="#b5082e" strokeweight=".06181mm">
                <v:stroke dashstyle="longDash"/>
                <v:path arrowok="t"/>
              </v:shape>
            </v:group>
            <v:group id="_x0000_s1123" style="position:absolute;left:8159;top:2572;width:3399;height:386" coordorigin="8159,2572" coordsize="3399,386">
              <v:shape id="_x0000_s1124" style="position:absolute;left:8159;top:2572;width:3399;height:386" coordorigin="8159,2572" coordsize="3399,386" path="m11523,2572r-3339,2l8166,2586r-7,21l8161,2933r12,17l8194,2957r3340,-1l11551,2943r7,-21l11556,2596r-12,-17l11523,2572xe" fillcolor="#fdd7df" stroked="f">
                <v:path arrowok="t"/>
              </v:shape>
            </v:group>
            <v:group id="_x0000_s1121" style="position:absolute;left:8159;top:2572;width:3399;height:386" coordorigin="8159,2572" coordsize="3399,386">
              <v:shape id="_x0000_s1122" style="position:absolute;left:8159;top:2572;width:3399;height:386" coordorigin="8159,2572" coordsize="3399,386" path="m11523,2572r21,7l11556,2596r2,326l11551,2943r-17,13l8194,2957r-21,-7l8161,2933r-2,-326l8166,2586r18,-12l11523,2572xe" filled="f" strokecolor="#b5082e" strokeweight=".1236mm">
                <v:path arrowok="t"/>
              </v:shape>
            </v:group>
            <v:group id="_x0000_s1119" style="position:absolute;left:7776;top:4031;width:386;height:113" coordorigin="7776,4031" coordsize="386,113">
              <v:shape id="_x0000_s1120" style="position:absolute;left:7776;top:4031;width:386;height:113" coordorigin="7776,4031" coordsize="386,113" path="m8161,4031r-385,112e" filled="f" strokecolor="#b5082e" strokeweight=".06181mm">
                <v:stroke dashstyle="longDash"/>
                <v:path arrowok="t"/>
              </v:shape>
            </v:group>
            <v:group id="_x0000_s1117" style="position:absolute;left:1614;top:3956;width:2401;height:186" coordorigin="1614,3956" coordsize="2401,186">
              <v:shape id="_x0000_s1118" style="position:absolute;left:1614;top:3956;width:2401;height:186" coordorigin="1614,3956" coordsize="2401,186" path="m1614,4142r2400,l4014,3956r-2400,l1614,4142xe" fillcolor="#fdd7df" stroked="f">
                <v:path arrowok="t"/>
              </v:shape>
            </v:group>
            <v:group id="_x0000_s1115" style="position:absolute;left:1619;top:4143;width:2;height:2" coordorigin="1619,4143" coordsize="2,2">
              <v:shape id="_x0000_s1116" style="position:absolute;left:1619;top:4143;width:2;height:2" coordorigin="1619,4143" coordsize="0,0" path="m1619,4143r,e" filled="f" strokecolor="#b5082e" strokeweight=".06181mm">
                <v:path arrowok="t"/>
              </v:shape>
            </v:group>
            <v:group id="_x0000_s1113" style="position:absolute;left:1615;top:3965;width:2;height:177" coordorigin="1615,3965" coordsize="2,177">
              <v:shape id="_x0000_s1114" style="position:absolute;left:1615;top:3965;width:2;height:177" coordorigin="1615,3965" coordsize="0,177" path="m1615,4142r,-177e" filled="f" strokecolor="#b5082e" strokeweight=".06181mm">
                <v:path arrowok="t"/>
              </v:shape>
            </v:group>
            <v:group id="_x0000_s1111" style="position:absolute;left:4012;top:4143;width:2;height:2" coordorigin="4012,4143" coordsize="2,2">
              <v:shape id="_x0000_s1112" style="position:absolute;left:4012;top:4143;width:2;height:2" coordorigin="4012,4143" coordsize="0,0" path="m4012,4143r,e" filled="f" strokecolor="#b5082e" strokeweight=".06181mm">
                <v:path arrowok="t"/>
              </v:shape>
            </v:group>
            <v:group id="_x0000_s1109" style="position:absolute;left:4016;top:3965;width:2;height:177" coordorigin="4016,3965" coordsize="2,177">
              <v:shape id="_x0000_s1110" style="position:absolute;left:4016;top:3965;width:2;height:177" coordorigin="4016,3965" coordsize="0,177" path="m4016,4142r,-177e" filled="f" strokecolor="#b5082e" strokeweight=".06181mm">
                <v:path arrowok="t"/>
              </v:shape>
            </v:group>
            <v:group id="_x0000_s1107" style="position:absolute;left:4016;top:4143;width:3760;height:2" coordorigin="4016,4143" coordsize="3760,2">
              <v:shape id="_x0000_s1108" style="position:absolute;left:4016;top:4143;width:3760;height:2" coordorigin="4016,4143" coordsize="3760,0" path="m7776,4143r-3760,e" filled="f" strokecolor="#b5082e" strokeweight=".06181mm">
                <v:stroke dashstyle="longDash"/>
                <v:path arrowok="t"/>
              </v:shape>
            </v:group>
            <v:group id="_x0000_s1105" style="position:absolute;left:8159;top:3956;width:3399;height:547" coordorigin="8159,3956" coordsize="3399,547">
              <v:shape id="_x0000_s1106" style="position:absolute;left:8159;top:3956;width:3399;height:547" coordorigin="8159,3956" coordsize="3399,547" path="m11523,3956r-3339,2l8166,3970r-7,21l8161,4478r12,18l8194,4503r3340,-2l11551,4488r7,-20l11556,3980r-12,-17l11523,3956xe" fillcolor="#fdd7df" stroked="f">
                <v:path arrowok="t"/>
              </v:shape>
            </v:group>
            <v:group id="_x0000_s1103" style="position:absolute;left:8159;top:3956;width:3399;height:547" coordorigin="8159,3956" coordsize="3399,547">
              <v:shape id="_x0000_s1104" style="position:absolute;left:8159;top:3956;width:3399;height:547" coordorigin="8159,3956" coordsize="3399,547" path="m11523,3956r21,7l11556,3980r2,488l11551,4488r-17,13l8194,4503r-21,-7l8161,4478r-2,-487l8166,3970r18,-12l11523,3956xe" filled="f" strokecolor="#b5082e" strokeweight=".1236mm">
                <v:path arrowok="t"/>
              </v:shape>
            </v:group>
            <v:group id="_x0000_s1101" style="position:absolute;left:7776;top:4862;width:386;height:113" coordorigin="7776,4862" coordsize="386,113">
              <v:shape id="_x0000_s1102" style="position:absolute;left:7776;top:4862;width:386;height:113" coordorigin="7776,4862" coordsize="386,113" path="m8161,4862r-385,112e" filled="f" strokecolor="#b5082e" strokeweight=".06181mm">
                <v:stroke dashstyle="longDash"/>
                <v:path arrowok="t"/>
              </v:shape>
            </v:group>
            <v:group id="_x0000_s1099" style="position:absolute;left:1614;top:4786;width:1928;height:186" coordorigin="1614,4786" coordsize="1928,186">
              <v:shape id="_x0000_s1100" style="position:absolute;left:1614;top:4786;width:1928;height:186" coordorigin="1614,4786" coordsize="1928,186" path="m1614,4972r1927,l3541,4786r-1927,l1614,4972xe" fillcolor="#fdd7df" stroked="f">
                <v:path arrowok="t"/>
              </v:shape>
            </v:group>
            <v:group id="_x0000_s1097" style="position:absolute;left:1619;top:4974;width:2;height:2" coordorigin="1619,4974" coordsize="2,2">
              <v:shape id="_x0000_s1098" style="position:absolute;left:1619;top:4974;width:2;height:2" coordorigin="1619,4974" coordsize="0,0" path="m1619,4974r,e" filled="f" strokecolor="#b5082e" strokeweight=".06181mm">
                <v:path arrowok="t"/>
              </v:shape>
            </v:group>
            <v:group id="_x0000_s1095" style="position:absolute;left:1615;top:4795;width:2;height:177" coordorigin="1615,4795" coordsize="2,177">
              <v:shape id="_x0000_s1096" style="position:absolute;left:1615;top:4795;width:2;height:177" coordorigin="1615,4795" coordsize="0,177" path="m1615,4972r,-177e" filled="f" strokecolor="#b5082e" strokeweight=".06181mm">
                <v:path arrowok="t"/>
              </v:shape>
            </v:group>
            <v:group id="_x0000_s1093" style="position:absolute;left:3539;top:4974;width:2;height:2" coordorigin="3539,4974" coordsize="2,2">
              <v:shape id="_x0000_s1094" style="position:absolute;left:3539;top:4974;width:2;height:2" coordorigin="3539,4974" coordsize="0,0" path="m3539,4974r,e" filled="f" strokecolor="#b5082e" strokeweight=".06181mm">
                <v:path arrowok="t"/>
              </v:shape>
            </v:group>
            <v:group id="_x0000_s1091" style="position:absolute;left:3543;top:4795;width:2;height:177" coordorigin="3543,4795" coordsize="2,177">
              <v:shape id="_x0000_s1092" style="position:absolute;left:3543;top:4795;width:2;height:177" coordorigin="3543,4795" coordsize="0,177" path="m3543,4972r,-177e" filled="f" strokecolor="#b5082e" strokeweight=".06181mm">
                <v:path arrowok="t"/>
              </v:shape>
            </v:group>
            <v:group id="_x0000_s1089" style="position:absolute;left:3543;top:4974;width:4233;height:2" coordorigin="3543,4974" coordsize="4233,2">
              <v:shape id="_x0000_s1090" style="position:absolute;left:3543;top:4974;width:4233;height:2" coordorigin="3543,4974" coordsize="4233,0" path="m7776,4974r-4233,e" filled="f" strokecolor="#b5082e" strokeweight=".06181mm">
                <v:stroke dashstyle="longDash"/>
                <v:path arrowok="t"/>
              </v:shape>
            </v:group>
            <v:group id="_x0000_s1087" style="position:absolute;left:8159;top:4786;width:3399;height:386" coordorigin="8159,4786" coordsize="3399,386">
              <v:shape id="_x0000_s1088" style="position:absolute;left:8159;top:4786;width:3399;height:386" coordorigin="8159,4786" coordsize="3399,386" path="m11523,4786r-3339,2l8166,4801r-7,20l8161,5148r12,17l8194,5172r3340,-2l11551,5158r7,-21l11556,4811r-12,-18l11523,4786xe" fillcolor="#fdd7df" stroked="f">
                <v:path arrowok="t"/>
              </v:shape>
            </v:group>
            <v:group id="_x0000_s1085" style="position:absolute;left:8159;top:4786;width:3399;height:386" coordorigin="8159,4786" coordsize="3399,386">
              <v:shape id="_x0000_s1086" style="position:absolute;left:8159;top:4786;width:3399;height:386" coordorigin="8159,4786" coordsize="3399,386" path="m11523,4786r21,7l11556,4811r2,326l11551,5158r-17,12l8194,5172r-21,-7l8161,5148r-2,-327l8166,4801r18,-13l11523,4786xe" filled="f" strokecolor="#b5082e" strokeweight=".1236mm">
                <v:path arrowok="t"/>
              </v:shape>
            </v:group>
            <v:group id="_x0000_s1083" style="position:absolute;left:7776;top:6523;width:386;height:113" coordorigin="7776,6523" coordsize="386,113">
              <v:shape id="_x0000_s1084" style="position:absolute;left:7776;top:6523;width:386;height:113" coordorigin="7776,6523" coordsize="386,113" path="m8161,6523r-385,112e" filled="f" strokecolor="#b5082e" strokeweight=".06181mm">
                <v:stroke dashstyle="longDash"/>
                <v:path arrowok="t"/>
              </v:shape>
            </v:group>
            <v:group id="_x0000_s1081" style="position:absolute;left:1614;top:6447;width:6062;height:190" coordorigin="1614,6447" coordsize="6062,190">
              <v:shape id="_x0000_s1082" style="position:absolute;left:1614;top:6447;width:6062;height:190" coordorigin="1614,6447" coordsize="6062,190" path="m1614,6637r6062,l7676,6447r-6062,l1614,6637xe" fillcolor="#fdd7df" stroked="f">
                <v:path arrowok="t"/>
              </v:shape>
            </v:group>
            <v:group id="_x0000_s1079" style="position:absolute;left:1619;top:6635;width:2;height:2" coordorigin="1619,6635" coordsize="2,2">
              <v:shape id="_x0000_s1080" style="position:absolute;left:1619;top:6635;width:2;height:2" coordorigin="1619,6635" coordsize="0,0" path="m1619,6635r,e" filled="f" strokecolor="#b5082e" strokeweight=".06181mm">
                <v:path arrowok="t"/>
              </v:shape>
            </v:group>
            <v:group id="_x0000_s1077" style="position:absolute;left:1615;top:6456;width:2;height:177" coordorigin="1615,6456" coordsize="2,177">
              <v:shape id="_x0000_s1078" style="position:absolute;left:1615;top:6456;width:2;height:177" coordorigin="1615,6456" coordsize="0,177" path="m1615,6633r,-177e" filled="f" strokecolor="#b5082e" strokeweight=".06181mm">
                <v:path arrowok="t"/>
              </v:shape>
            </v:group>
            <v:group id="_x0000_s1075" style="position:absolute;left:7674;top:6635;width:2;height:2" coordorigin="7674,6635" coordsize="2,2">
              <v:shape id="_x0000_s1076" style="position:absolute;left:7674;top:6635;width:2;height:2" coordorigin="7674,6635" coordsize="0,0" path="m7674,6635r,e" filled="f" strokecolor="#b5082e" strokeweight=".06181mm">
                <v:path arrowok="t"/>
              </v:shape>
            </v:group>
            <v:group id="_x0000_s1073" style="position:absolute;left:7677;top:6456;width:2;height:177" coordorigin="7677,6456" coordsize="2,177">
              <v:shape id="_x0000_s1074" style="position:absolute;left:7677;top:6456;width:2;height:177" coordorigin="7677,6456" coordsize="0,177" path="m7677,6633r,-177e" filled="f" strokecolor="#b5082e" strokeweight=".06181mm">
                <v:path arrowok="t"/>
              </v:shape>
            </v:group>
            <v:group id="_x0000_s1071" style="position:absolute;left:7677;top:6635;width:99;height:2" coordorigin="7677,6635" coordsize="99,2">
              <v:shape id="_x0000_s1072" style="position:absolute;left:7677;top:6635;width:99;height:2" coordorigin="7677,6635" coordsize="99,0" path="m7776,6635r-99,e" filled="f" strokecolor="#b5082e" strokeweight=".06181mm">
                <v:stroke dashstyle="longDash"/>
                <v:path arrowok="t"/>
              </v:shape>
            </v:group>
            <v:group id="_x0000_s1069" style="position:absolute;left:8159;top:6447;width:3399;height:389" coordorigin="8159,6447" coordsize="3399,389">
              <v:shape id="_x0000_s1070" style="position:absolute;left:8159;top:6447;width:3399;height:389" coordorigin="8159,6447" coordsize="3399,389" path="m11523,6447r-3339,2l8166,6461r-7,21l8161,6812r12,17l8194,6836r3340,-1l11551,6822r7,-21l11556,6472r-12,-18l11523,6447xe" fillcolor="#fdd7df" stroked="f">
                <v:path arrowok="t"/>
              </v:shape>
            </v:group>
            <v:group id="_x0000_s1067" style="position:absolute;left:8159;top:6447;width:3399;height:389" coordorigin="8159,6447" coordsize="3399,389">
              <v:shape id="_x0000_s1068" style="position:absolute;left:8159;top:6447;width:3399;height:389" coordorigin="8159,6447" coordsize="3399,389" path="m11523,6447r21,7l11556,6472r2,329l11551,6822r-17,13l8194,6836r-21,-7l8161,6812r-2,-330l8166,6461r18,-12l11523,6447xe" filled="f" strokecolor="#b5082e" strokeweight=".1236mm">
                <v:path arrowok="t"/>
              </v:shape>
            </v:group>
            <v:group id="_x0000_s1065" style="position:absolute;left:7776;top:7357;width:386;height:109" coordorigin="7776,7357" coordsize="386,109">
              <v:shape id="_x0000_s1066" style="position:absolute;left:7776;top:7357;width:386;height:109" coordorigin="7776,7357" coordsize="386,109" path="m8161,7357r-385,108e" filled="f" strokecolor="#b5082e" strokeweight=".06181mm">
                <v:stroke dashstyle="longDash"/>
                <v:path arrowok="t"/>
              </v:shape>
            </v:group>
            <v:group id="_x0000_s1063" style="position:absolute;left:1614;top:7281;width:1609;height:186" coordorigin="1614,7281" coordsize="1609,186">
              <v:shape id="_x0000_s1064" style="position:absolute;left:1614;top:7281;width:1609;height:186" coordorigin="1614,7281" coordsize="1609,186" path="m1614,7467r1608,l3222,7281r-1608,l1614,7467xe" fillcolor="#fdd7df" stroked="f">
                <v:path arrowok="t"/>
              </v:shape>
            </v:group>
            <v:group id="_x0000_s1061" style="position:absolute;left:1619;top:7469;width:2;height:2" coordorigin="1619,7469" coordsize="2,2">
              <v:shape id="_x0000_s1062" style="position:absolute;left:1619;top:7469;width:2;height:2" coordorigin="1619,7469" coordsize="0,0" path="m1619,7469r,e" filled="f" strokecolor="#b5082e" strokeweight=".06181mm">
                <v:path arrowok="t"/>
              </v:shape>
            </v:group>
            <v:group id="_x0000_s1059" style="position:absolute;left:1615;top:7290;width:2;height:177" coordorigin="1615,7290" coordsize="2,177">
              <v:shape id="_x0000_s1060" style="position:absolute;left:1615;top:7290;width:2;height:177" coordorigin="1615,7290" coordsize="0,177" path="m1615,7467r,-177e" filled="f" strokecolor="#b5082e" strokeweight=".06181mm">
                <v:path arrowok="t"/>
              </v:shape>
            </v:group>
            <v:group id="_x0000_s1057" style="position:absolute;left:3220;top:7469;width:2;height:2" coordorigin="3220,7469" coordsize="2,2">
              <v:shape id="_x0000_s1058" style="position:absolute;left:3220;top:7469;width:2;height:2" coordorigin="3220,7469" coordsize="0,0" path="m3220,7469r,e" filled="f" strokecolor="#b5082e" strokeweight=".06181mm">
                <v:path arrowok="t"/>
              </v:shape>
            </v:group>
            <v:group id="_x0000_s1055" style="position:absolute;left:3224;top:7290;width:2;height:177" coordorigin="3224,7290" coordsize="2,177">
              <v:shape id="_x0000_s1056" style="position:absolute;left:3224;top:7290;width:2;height:177" coordorigin="3224,7290" coordsize="0,177" path="m3224,7467r,-177e" filled="f" strokecolor="#b5082e" strokeweight=".06181mm">
                <v:path arrowok="t"/>
              </v:shape>
            </v:group>
            <v:group id="_x0000_s1053" style="position:absolute;left:3224;top:7465;width:4552;height:2" coordorigin="3224,7465" coordsize="4552,2">
              <v:shape id="_x0000_s1054" style="position:absolute;left:3224;top:7465;width:4552;height:2" coordorigin="3224,7465" coordsize="4552,0" path="m7776,7465r-4552,e" filled="f" strokecolor="#b5082e" strokeweight=".06181mm">
                <v:stroke dashstyle="longDash"/>
                <v:path arrowok="t"/>
              </v:shape>
            </v:group>
            <v:group id="_x0000_s1051" style="position:absolute;left:8159;top:7281;width:3399;height:708" coordorigin="8159,7281" coordsize="3399,708">
              <v:shape id="_x0000_s1052" style="position:absolute;left:8159;top:7281;width:3399;height:708" coordorigin="8159,7281" coordsize="3399,708" path="m11523,7281r-3339,2l8166,7295r-7,21l8161,7965r12,17l8194,7989r3340,-2l11551,7975r7,-21l11556,7306r-12,-18l11523,7281xe" fillcolor="#fdd7df" stroked="f">
                <v:path arrowok="t"/>
              </v:shape>
            </v:group>
            <v:group id="_x0000_s1049" style="position:absolute;left:8159;top:7281;width:3399;height:708" coordorigin="8159,7281" coordsize="3399,708">
              <v:shape id="_x0000_s1050" style="position:absolute;left:8159;top:7281;width:3399;height:708" coordorigin="8159,7281" coordsize="3399,708" path="m11523,7281r21,7l11556,7306r2,648l11551,7975r-17,12l8194,7989r-21,-7l8161,7965r-2,-649l8166,7295r18,-12l11523,7281xe" filled="f" strokecolor="#b5082e" strokeweight=".1236mm">
                <v:path arrowok="t"/>
              </v:shape>
            </v:group>
            <v:group id="_x0000_s1047" style="position:absolute;left:7776;top:7742;width:386;height:323" coordorigin="7776,7742" coordsize="386,323">
              <v:shape id="_x0000_s1048" style="position:absolute;left:7776;top:7742;width:386;height:323" coordorigin="7776,7742" coordsize="386,323" path="m8161,8064l7776,7742e" filled="f" strokecolor="#b5082e" strokeweight=".06181mm">
                <v:stroke dashstyle="longDash"/>
                <v:path arrowok="t"/>
              </v:shape>
            </v:group>
            <v:group id="_x0000_s1045" style="position:absolute;left:1614;top:7558;width:1304;height:186" coordorigin="1614,7558" coordsize="1304,186">
              <v:shape id="_x0000_s1046" style="position:absolute;left:1614;top:7558;width:1304;height:186" coordorigin="1614,7558" coordsize="1304,186" path="m1614,7744r1303,l2917,7558r-1303,l1614,7744xe" fillcolor="#fdd7df" stroked="f">
                <v:path arrowok="t"/>
              </v:shape>
            </v:group>
            <v:group id="_x0000_s1043" style="position:absolute;left:1619;top:7746;width:2;height:2" coordorigin="1619,7746" coordsize="2,2">
              <v:shape id="_x0000_s1044" style="position:absolute;left:1619;top:7746;width:2;height:2" coordorigin="1619,7746" coordsize="0,0" path="m1619,7746r,e" filled="f" strokecolor="#b5082e" strokeweight=".06181mm">
                <v:path arrowok="t"/>
              </v:shape>
            </v:group>
            <v:group id="_x0000_s1041" style="position:absolute;left:1615;top:7567;width:2;height:177" coordorigin="1615,7567" coordsize="2,177">
              <v:shape id="_x0000_s1042" style="position:absolute;left:1615;top:7567;width:2;height:177" coordorigin="1615,7567" coordsize="0,177" path="m1615,7744r,-177e" filled="f" strokecolor="#b5082e" strokeweight=".06181mm">
                <v:path arrowok="t"/>
              </v:shape>
            </v:group>
            <v:group id="_x0000_s1039" style="position:absolute;left:2915;top:7746;width:2;height:2" coordorigin="2915,7746" coordsize="2,2">
              <v:shape id="_x0000_s1040" style="position:absolute;left:2915;top:7746;width:2;height:2" coordorigin="2915,7746" coordsize="0,0" path="m2915,7746r,e" filled="f" strokecolor="#b5082e" strokeweight=".06181mm">
                <v:path arrowok="t"/>
              </v:shape>
            </v:group>
            <v:group id="_x0000_s1037" style="position:absolute;left:2919;top:7567;width:2;height:177" coordorigin="2919,7567" coordsize="2,177">
              <v:shape id="_x0000_s1038" style="position:absolute;left:2919;top:7567;width:2;height:177" coordorigin="2919,7567" coordsize="0,177" path="m2919,7744r,-177e" filled="f" strokecolor="#b5082e" strokeweight=".06181mm">
                <v:path arrowok="t"/>
              </v:shape>
            </v:group>
            <v:group id="_x0000_s1035" style="position:absolute;left:2919;top:7742;width:4857;height:2" coordorigin="2919,7742" coordsize="4857,2">
              <v:shape id="_x0000_s1036" style="position:absolute;left:2919;top:7742;width:4857;height:2" coordorigin="2919,7742" coordsize="4857,0" path="m7776,7742r-4857,e" filled="f" strokecolor="#b5082e" strokeweight=".06181mm">
                <v:stroke dashstyle="longDash"/>
                <v:path arrowok="t"/>
              </v:shape>
            </v:group>
            <v:group id="_x0000_s1033" style="position:absolute;left:8159;top:7989;width:3399;height:1132" coordorigin="8159,7989" coordsize="3399,1132">
              <v:shape id="_x0000_s1034" style="position:absolute;left:8159;top:7989;width:3399;height:1132" coordorigin="8159,7989" coordsize="3399,1132" path="m11523,7989r-3339,2l8166,8003r-7,21l8161,9097r12,17l8194,9121r3340,-2l11551,9107r7,-21l11556,8013r-12,-17l11523,7989xe" fillcolor="#fdd7df" stroked="f">
                <v:path arrowok="t"/>
              </v:shape>
            </v:group>
            <v:group id="_x0000_s1031" style="position:absolute;left:8159;top:7989;width:3399;height:1132" coordorigin="8159,7989" coordsize="3399,1132">
              <v:shape id="_x0000_s1032" style="position:absolute;left:8159;top:7989;width:3399;height:1132" coordorigin="8159,7989" coordsize="3399,1132" path="m11523,7989r21,7l11556,8013r2,1073l11551,9107r-17,12l8194,9121r-21,-7l8161,9097r-2,-1073l8166,8003r18,-12l11523,7989xe" filled="f" strokecolor="#b5082e" strokeweight=".1236mm">
                <v:path arrowok="t"/>
              </v:shape>
            </v:group>
            <w10:wrap anchorx="page"/>
          </v:group>
        </w:pict>
      </w:r>
      <w:r w:rsidR="006319E0" w:rsidRPr="00FD28A9">
        <w:rPr>
          <w:spacing w:val="1"/>
          <w:w w:val="105"/>
          <w:lang w:val="de-DE"/>
        </w:rPr>
        <w:t xml:space="preserve">Grober </w:t>
      </w:r>
      <w:r w:rsidR="006319E0" w:rsidRPr="00FD28A9">
        <w:rPr>
          <w:w w:val="105"/>
          <w:lang w:val="de-DE"/>
        </w:rPr>
        <w:t>Gliederungsentwurf</w:t>
      </w:r>
    </w:p>
    <w:p w14:paraId="04430F8A" w14:textId="77777777" w:rsidR="00EE40EA" w:rsidRPr="00FD28A9" w:rsidRDefault="00EE40EA">
      <w:pPr>
        <w:spacing w:before="7"/>
        <w:rPr>
          <w:rFonts w:ascii="Arial" w:eastAsia="Arial" w:hAnsi="Arial" w:cs="Arial"/>
          <w:b/>
          <w:bCs/>
          <w:sz w:val="25"/>
          <w:szCs w:val="25"/>
          <w:lang w:val="de-DE"/>
        </w:rPr>
      </w:pPr>
    </w:p>
    <w:p w14:paraId="1BB7D86F" w14:textId="77777777" w:rsidR="00EE40EA" w:rsidRPr="00FD28A9" w:rsidRDefault="00EE40EA">
      <w:pPr>
        <w:rPr>
          <w:rFonts w:ascii="Arial" w:eastAsia="Arial" w:hAnsi="Arial" w:cs="Arial"/>
          <w:sz w:val="25"/>
          <w:szCs w:val="25"/>
          <w:lang w:val="de-DE"/>
        </w:rPr>
        <w:sectPr w:rsidR="00EE40EA" w:rsidRPr="00FD28A9">
          <w:pgSz w:w="11910" w:h="16840"/>
          <w:pgMar w:top="80" w:right="200" w:bottom="280" w:left="980" w:header="720" w:footer="720" w:gutter="0"/>
          <w:cols w:space="720"/>
        </w:sectPr>
      </w:pPr>
    </w:p>
    <w:p w14:paraId="76F6CFBF" w14:textId="77777777" w:rsidR="00EE40EA" w:rsidRPr="00FD28A9" w:rsidRDefault="006319E0">
      <w:pPr>
        <w:pStyle w:val="Textkrper"/>
        <w:numPr>
          <w:ilvl w:val="0"/>
          <w:numId w:val="1"/>
        </w:numPr>
        <w:tabs>
          <w:tab w:val="left" w:pos="634"/>
        </w:tabs>
        <w:spacing w:before="87"/>
        <w:rPr>
          <w:lang w:val="de-DE"/>
        </w:rPr>
      </w:pPr>
      <w:r w:rsidRPr="00FD28A9">
        <w:rPr>
          <w:w w:val="105"/>
          <w:lang w:val="de-DE"/>
        </w:rPr>
        <w:t>Motivation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Problemstellung</w:t>
      </w:r>
    </w:p>
    <w:p w14:paraId="758CBFC7" w14:textId="77777777" w:rsidR="00EE40EA" w:rsidRPr="00FD28A9" w:rsidRDefault="006319E0">
      <w:pPr>
        <w:pStyle w:val="Textkrper"/>
        <w:numPr>
          <w:ilvl w:val="0"/>
          <w:numId w:val="1"/>
        </w:numPr>
        <w:tabs>
          <w:tab w:val="left" w:pos="634"/>
        </w:tabs>
        <w:rPr>
          <w:lang w:val="de-DE"/>
        </w:rPr>
      </w:pPr>
      <w:r w:rsidRPr="00FD28A9">
        <w:rPr>
          <w:w w:val="105"/>
          <w:lang w:val="de-DE"/>
        </w:rPr>
        <w:t>Zielsetzung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Arbeit</w:t>
      </w:r>
    </w:p>
    <w:p w14:paraId="33A63CFD" w14:textId="0EAA1404" w:rsidR="00EE40EA" w:rsidRPr="00FD28A9" w:rsidRDefault="006319E0">
      <w:pPr>
        <w:pStyle w:val="Textkrper"/>
        <w:numPr>
          <w:ilvl w:val="0"/>
          <w:numId w:val="1"/>
        </w:numPr>
        <w:tabs>
          <w:tab w:val="left" w:pos="634"/>
        </w:tabs>
        <w:rPr>
          <w:lang w:val="de-DE"/>
        </w:rPr>
      </w:pPr>
      <w:del w:id="79" w:author="awgn16" w:date="2020-01-24T09:45:00Z">
        <w:r w:rsidRPr="00FD28A9" w:rsidDel="00623030">
          <w:rPr>
            <w:w w:val="105"/>
            <w:lang w:val="de-DE"/>
          </w:rPr>
          <w:delText xml:space="preserve">Theorieteil </w:delText>
        </w:r>
      </w:del>
      <w:r w:rsidRPr="00FD28A9">
        <w:rPr>
          <w:w w:val="105"/>
          <w:lang w:val="de-DE"/>
        </w:rPr>
        <w:t>Social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Media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Advertising</w:t>
      </w:r>
    </w:p>
    <w:p w14:paraId="0B7E8DF4" w14:textId="77777777" w:rsidR="00EE40EA" w:rsidRPr="00FD28A9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lang w:val="de-DE"/>
        </w:rPr>
      </w:pPr>
      <w:r w:rsidRPr="00FD28A9">
        <w:rPr>
          <w:w w:val="105"/>
          <w:lang w:val="de-DE"/>
        </w:rPr>
        <w:t>Begriffsdefinition</w:t>
      </w:r>
    </w:p>
    <w:p w14:paraId="11188D87" w14:textId="77777777" w:rsidR="00EE40EA" w:rsidRPr="00FD28A9" w:rsidRDefault="006319E0">
      <w:pPr>
        <w:pStyle w:val="Textkrper"/>
        <w:numPr>
          <w:ilvl w:val="1"/>
          <w:numId w:val="1"/>
        </w:numPr>
        <w:tabs>
          <w:tab w:val="left" w:pos="897"/>
        </w:tabs>
        <w:spacing w:before="108"/>
        <w:rPr>
          <w:lang w:val="de-DE"/>
        </w:rPr>
      </w:pPr>
      <w:r w:rsidRPr="00FD28A9">
        <w:rPr>
          <w:w w:val="105"/>
          <w:lang w:val="de-DE"/>
        </w:rPr>
        <w:t>Arten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von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Werbeanzeigen</w:t>
      </w:r>
    </w:p>
    <w:p w14:paraId="75FA3D3F" w14:textId="77777777" w:rsidR="00EE40EA" w:rsidRPr="00FD28A9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lang w:val="de-DE"/>
        </w:rPr>
      </w:pPr>
      <w:r w:rsidRPr="00FD28A9">
        <w:rPr>
          <w:w w:val="105"/>
          <w:lang w:val="de-DE"/>
        </w:rPr>
        <w:t>Vor- und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Nachteile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von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Werbeanzeigen</w:t>
      </w:r>
    </w:p>
    <w:p w14:paraId="1C0C857C" w14:textId="77777777" w:rsidR="00EE40EA" w:rsidRPr="00FD28A9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lang w:val="de-DE"/>
        </w:rPr>
      </w:pPr>
      <w:r w:rsidRPr="00FD28A9">
        <w:rPr>
          <w:w w:val="105"/>
          <w:lang w:val="de-DE"/>
        </w:rPr>
        <w:t>Erhebung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von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Erfolgskriterien</w:t>
      </w:r>
    </w:p>
    <w:p w14:paraId="2769B998" w14:textId="1B607DA1" w:rsidR="00EE40EA" w:rsidRPr="00FD28A9" w:rsidRDefault="00623030">
      <w:pPr>
        <w:pStyle w:val="Textkrper"/>
        <w:numPr>
          <w:ilvl w:val="0"/>
          <w:numId w:val="1"/>
        </w:numPr>
        <w:tabs>
          <w:tab w:val="left" w:pos="634"/>
        </w:tabs>
        <w:rPr>
          <w:lang w:val="de-DE"/>
        </w:rPr>
      </w:pPr>
      <w:ins w:id="80" w:author="awgn16" w:date="2020-01-24T09:45:00Z">
        <w:r>
          <w:rPr>
            <w:w w:val="105"/>
            <w:lang w:val="de-DE"/>
          </w:rPr>
          <w:t xml:space="preserve">Der </w:t>
        </w:r>
      </w:ins>
      <w:r w:rsidR="006319E0" w:rsidRPr="00FD28A9">
        <w:rPr>
          <w:w w:val="105"/>
          <w:lang w:val="de-DE"/>
        </w:rPr>
        <w:t>Lead</w:t>
      </w:r>
      <w:ins w:id="81" w:author="awgn16" w:date="2020-01-24T09:45:00Z">
        <w:r>
          <w:rPr>
            <w:spacing w:val="1"/>
            <w:w w:val="105"/>
            <w:lang w:val="de-DE"/>
          </w:rPr>
          <w:t>-</w:t>
        </w:r>
      </w:ins>
      <w:del w:id="82" w:author="awgn16" w:date="2020-01-24T09:45:00Z">
        <w:r w:rsidR="006319E0" w:rsidRPr="00FD28A9" w:rsidDel="00623030">
          <w:rPr>
            <w:spacing w:val="1"/>
            <w:w w:val="105"/>
            <w:lang w:val="de-DE"/>
          </w:rPr>
          <w:delText xml:space="preserve"> </w:delText>
        </w:r>
      </w:del>
      <w:r w:rsidR="006319E0" w:rsidRPr="00FD28A9">
        <w:rPr>
          <w:spacing w:val="1"/>
          <w:w w:val="105"/>
          <w:lang w:val="de-DE"/>
        </w:rPr>
        <w:t>Management</w:t>
      </w:r>
      <w:ins w:id="83" w:author="awgn16" w:date="2020-01-24T09:45:00Z">
        <w:r>
          <w:rPr>
            <w:spacing w:val="1"/>
            <w:w w:val="105"/>
            <w:lang w:val="de-DE"/>
          </w:rPr>
          <w:t>-</w:t>
        </w:r>
      </w:ins>
      <w:del w:id="84" w:author="awgn16" w:date="2020-01-24T09:45:00Z">
        <w:r w:rsidR="006319E0" w:rsidRPr="00FD28A9" w:rsidDel="00623030">
          <w:rPr>
            <w:spacing w:val="1"/>
            <w:w w:val="105"/>
            <w:lang w:val="de-DE"/>
          </w:rPr>
          <w:delText xml:space="preserve"> </w:delText>
        </w:r>
      </w:del>
      <w:r w:rsidR="006319E0" w:rsidRPr="00FD28A9">
        <w:rPr>
          <w:w w:val="105"/>
          <w:lang w:val="de-DE"/>
        </w:rPr>
        <w:t>Prozess</w:t>
      </w:r>
    </w:p>
    <w:p w14:paraId="1E01C401" w14:textId="77777777" w:rsidR="00EE40EA" w:rsidRPr="00FD28A9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lang w:val="de-DE"/>
        </w:rPr>
      </w:pPr>
      <w:r w:rsidRPr="00FD28A9">
        <w:rPr>
          <w:w w:val="105"/>
          <w:lang w:val="de-DE"/>
        </w:rPr>
        <w:t>Begriffsdefinition</w:t>
      </w:r>
    </w:p>
    <w:p w14:paraId="44C90E4A" w14:textId="77777777" w:rsidR="00EE40EA" w:rsidRPr="00FD28A9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lang w:val="de-DE"/>
        </w:rPr>
      </w:pPr>
      <w:r w:rsidRPr="00FD28A9">
        <w:rPr>
          <w:w w:val="105"/>
          <w:lang w:val="de-DE"/>
        </w:rPr>
        <w:t>Die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vier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Schritte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von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Lead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Management</w:t>
      </w:r>
    </w:p>
    <w:p w14:paraId="70360200" w14:textId="77777777" w:rsidR="00EE40EA" w:rsidRPr="00FD28A9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lang w:val="de-DE"/>
        </w:rPr>
      </w:pPr>
      <w:r w:rsidRPr="00FD28A9">
        <w:rPr>
          <w:w w:val="105"/>
          <w:lang w:val="de-DE"/>
        </w:rPr>
        <w:t>Leadgenerierung</w:t>
      </w:r>
    </w:p>
    <w:p w14:paraId="62F7A106" w14:textId="01542157" w:rsidR="00EE40EA" w:rsidRPr="00623030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ins w:id="85" w:author="awgn16" w:date="2020-01-24T09:43:00Z"/>
          <w:lang w:val="de-DE"/>
          <w:rPrChange w:id="86" w:author="awgn16" w:date="2020-01-24T09:43:00Z">
            <w:rPr>
              <w:ins w:id="87" w:author="awgn16" w:date="2020-01-24T09:43:00Z"/>
              <w:w w:val="105"/>
              <w:lang w:val="de-DE"/>
            </w:rPr>
          </w:rPrChange>
        </w:rPr>
      </w:pPr>
      <w:r w:rsidRPr="00FD28A9">
        <w:rPr>
          <w:w w:val="105"/>
          <w:lang w:val="de-DE"/>
        </w:rPr>
        <w:t>Unterteilung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von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Leads</w:t>
      </w:r>
    </w:p>
    <w:p w14:paraId="138FC94B" w14:textId="0E2A0F0D" w:rsidR="00623030" w:rsidRPr="00FD28A9" w:rsidDel="00623030" w:rsidRDefault="00623030">
      <w:pPr>
        <w:pStyle w:val="Textkrper"/>
        <w:numPr>
          <w:ilvl w:val="1"/>
          <w:numId w:val="1"/>
        </w:numPr>
        <w:tabs>
          <w:tab w:val="left" w:pos="897"/>
        </w:tabs>
        <w:rPr>
          <w:del w:id="88" w:author="awgn16" w:date="2020-01-24T09:43:00Z"/>
          <w:lang w:val="de-DE"/>
        </w:rPr>
      </w:pPr>
    </w:p>
    <w:p w14:paraId="49ACB2CC" w14:textId="1B5DE307" w:rsidR="00623030" w:rsidRDefault="00623030">
      <w:pPr>
        <w:pStyle w:val="Textkrper"/>
        <w:numPr>
          <w:ilvl w:val="0"/>
          <w:numId w:val="1"/>
        </w:numPr>
        <w:tabs>
          <w:tab w:val="left" w:pos="634"/>
        </w:tabs>
        <w:rPr>
          <w:ins w:id="89" w:author="awgn16" w:date="2020-01-24T09:44:00Z"/>
          <w:lang w:val="de-DE"/>
        </w:rPr>
      </w:pPr>
      <w:ins w:id="90" w:author="awgn16" w:date="2020-01-24T09:43:00Z">
        <w:r>
          <w:rPr>
            <w:lang w:val="de-DE"/>
          </w:rPr>
          <w:t>Sales</w:t>
        </w:r>
      </w:ins>
      <w:ins w:id="91" w:author="awgn16" w:date="2020-01-24T09:44:00Z">
        <w:r>
          <w:rPr>
            <w:lang w:val="de-DE"/>
          </w:rPr>
          <w:t>-</w:t>
        </w:r>
      </w:ins>
      <w:ins w:id="92" w:author="awgn16" w:date="2020-01-24T09:43:00Z">
        <w:r>
          <w:rPr>
            <w:lang w:val="de-DE"/>
          </w:rPr>
          <w:t xml:space="preserve">Kampagnen </w:t>
        </w:r>
      </w:ins>
      <w:ins w:id="93" w:author="awgn16" w:date="2020-01-24T09:44:00Z">
        <w:r>
          <w:rPr>
            <w:lang w:val="de-DE"/>
          </w:rPr>
          <w:t>&amp; Lead-Management</w:t>
        </w:r>
      </w:ins>
    </w:p>
    <w:p w14:paraId="7BDB4B19" w14:textId="07E8285D" w:rsidR="00623030" w:rsidRDefault="00623030" w:rsidP="00623030">
      <w:pPr>
        <w:pStyle w:val="Textkrper"/>
        <w:numPr>
          <w:ilvl w:val="1"/>
          <w:numId w:val="1"/>
        </w:numPr>
        <w:tabs>
          <w:tab w:val="left" w:pos="634"/>
        </w:tabs>
        <w:rPr>
          <w:ins w:id="94" w:author="awgn16" w:date="2020-01-24T09:44:00Z"/>
          <w:lang w:val="de-DE"/>
        </w:rPr>
      </w:pPr>
      <w:ins w:id="95" w:author="awgn16" w:date="2020-01-24T09:44:00Z">
        <w:r>
          <w:rPr>
            <w:lang w:val="de-DE"/>
          </w:rPr>
          <w:t>Definition und Abgrenzung</w:t>
        </w:r>
      </w:ins>
    </w:p>
    <w:p w14:paraId="70611CDF" w14:textId="0D46E907" w:rsidR="00623030" w:rsidRDefault="00623030" w:rsidP="00623030">
      <w:pPr>
        <w:pStyle w:val="Textkrper"/>
        <w:numPr>
          <w:ilvl w:val="1"/>
          <w:numId w:val="1"/>
        </w:numPr>
        <w:tabs>
          <w:tab w:val="left" w:pos="634"/>
        </w:tabs>
        <w:rPr>
          <w:ins w:id="96" w:author="awgn16" w:date="2020-01-24T09:45:00Z"/>
          <w:lang w:val="de-DE"/>
        </w:rPr>
      </w:pPr>
      <w:ins w:id="97" w:author="awgn16" w:date="2020-01-24T09:44:00Z">
        <w:r>
          <w:rPr>
            <w:lang w:val="de-DE"/>
          </w:rPr>
          <w:t>Elemente, Merkmale und K</w:t>
        </w:r>
      </w:ins>
      <w:ins w:id="98" w:author="awgn16" w:date="2020-01-24T09:45:00Z">
        <w:r>
          <w:rPr>
            <w:lang w:val="de-DE"/>
          </w:rPr>
          <w:t>riterien einer Sales-Kampagne</w:t>
        </w:r>
      </w:ins>
    </w:p>
    <w:p w14:paraId="74666517" w14:textId="33D96C4A" w:rsidR="00623030" w:rsidRDefault="00623030" w:rsidP="00623030">
      <w:pPr>
        <w:pStyle w:val="Textkrper"/>
        <w:numPr>
          <w:ilvl w:val="1"/>
          <w:numId w:val="1"/>
        </w:numPr>
        <w:tabs>
          <w:tab w:val="left" w:pos="634"/>
        </w:tabs>
        <w:rPr>
          <w:ins w:id="99" w:author="awgn16" w:date="2020-01-24T10:05:00Z"/>
          <w:lang w:val="de-DE"/>
        </w:rPr>
      </w:pPr>
      <w:ins w:id="100" w:author="awgn16" w:date="2020-01-24T09:45:00Z">
        <w:r>
          <w:rPr>
            <w:lang w:val="de-DE"/>
          </w:rPr>
          <w:t>Durchführung einer Sales-Kampagne</w:t>
        </w:r>
      </w:ins>
    </w:p>
    <w:p w14:paraId="371C20E2" w14:textId="1EAB28D6" w:rsidR="00A16E1C" w:rsidRDefault="00A16E1C" w:rsidP="00623030">
      <w:pPr>
        <w:pStyle w:val="Textkrper"/>
        <w:numPr>
          <w:ilvl w:val="1"/>
          <w:numId w:val="1"/>
        </w:numPr>
        <w:tabs>
          <w:tab w:val="left" w:pos="634"/>
        </w:tabs>
        <w:rPr>
          <w:ins w:id="101" w:author="awgn16" w:date="2020-01-24T09:46:00Z"/>
          <w:lang w:val="de-DE"/>
        </w:rPr>
      </w:pPr>
      <w:ins w:id="102" w:author="awgn16" w:date="2020-01-24T10:05:00Z">
        <w:r>
          <w:rPr>
            <w:lang w:val="de-DE"/>
          </w:rPr>
          <w:t>Kennzahlen</w:t>
        </w:r>
      </w:ins>
    </w:p>
    <w:p w14:paraId="33083A24" w14:textId="5EC33270" w:rsidR="00623030" w:rsidRDefault="00623030" w:rsidP="00623030">
      <w:pPr>
        <w:pStyle w:val="Textkrper"/>
        <w:numPr>
          <w:ilvl w:val="0"/>
          <w:numId w:val="1"/>
        </w:numPr>
        <w:tabs>
          <w:tab w:val="left" w:pos="634"/>
        </w:tabs>
        <w:rPr>
          <w:ins w:id="103" w:author="awgn16" w:date="2020-01-24T10:07:00Z"/>
          <w:lang w:val="de-DE"/>
        </w:rPr>
      </w:pPr>
      <w:commentRangeStart w:id="104"/>
      <w:ins w:id="105" w:author="awgn16" w:date="2020-01-24T09:46:00Z">
        <w:r>
          <w:rPr>
            <w:lang w:val="de-DE"/>
          </w:rPr>
          <w:t>Identifikation von Erfolgsindikatoren</w:t>
        </w:r>
      </w:ins>
      <w:ins w:id="106" w:author="awgn16" w:date="2020-01-24T10:15:00Z">
        <w:r w:rsidR="006319E0">
          <w:rPr>
            <w:lang w:val="de-DE"/>
          </w:rPr>
          <w:t>/ Kennzahlen</w:t>
        </w:r>
      </w:ins>
      <w:ins w:id="107" w:author="awgn16" w:date="2020-01-24T10:03:00Z">
        <w:r w:rsidR="00A16E1C">
          <w:rPr>
            <w:lang w:val="de-DE"/>
          </w:rPr>
          <w:t xml:space="preserve"> erfolgreicher Leadgenerierung mittels Sales-Kampagnen</w:t>
        </w:r>
      </w:ins>
      <w:ins w:id="108" w:author="awgn16" w:date="2020-01-24T09:46:00Z">
        <w:r>
          <w:rPr>
            <w:lang w:val="de-DE"/>
          </w:rPr>
          <w:t xml:space="preserve"> </w:t>
        </w:r>
      </w:ins>
      <w:commentRangeEnd w:id="104"/>
      <w:ins w:id="109" w:author="awgn16" w:date="2020-01-24T10:03:00Z">
        <w:r w:rsidR="00A16E1C">
          <w:rPr>
            <w:rStyle w:val="Kommentarzeichen"/>
            <w:rFonts w:asciiTheme="minorHAnsi" w:eastAsiaTheme="minorHAnsi" w:hAnsiTheme="minorHAnsi"/>
          </w:rPr>
          <w:commentReference w:id="104"/>
        </w:r>
      </w:ins>
    </w:p>
    <w:p w14:paraId="6C9D3FAE" w14:textId="0E96F6E3" w:rsidR="00A16E1C" w:rsidRDefault="006319E0" w:rsidP="00623030">
      <w:pPr>
        <w:pStyle w:val="Textkrper"/>
        <w:numPr>
          <w:ilvl w:val="0"/>
          <w:numId w:val="1"/>
        </w:numPr>
        <w:tabs>
          <w:tab w:val="left" w:pos="634"/>
        </w:tabs>
        <w:rPr>
          <w:ins w:id="110" w:author="awgn16" w:date="2020-01-24T10:08:00Z"/>
          <w:lang w:val="de-DE"/>
        </w:rPr>
      </w:pPr>
      <w:ins w:id="111" w:author="awgn16" w:date="2020-01-24T10:07:00Z">
        <w:r>
          <w:rPr>
            <w:lang w:val="de-DE"/>
          </w:rPr>
          <w:t>Praktische Du</w:t>
        </w:r>
      </w:ins>
      <w:ins w:id="112" w:author="awgn16" w:date="2020-01-24T10:15:00Z">
        <w:r>
          <w:rPr>
            <w:lang w:val="de-DE"/>
          </w:rPr>
          <w:t>r</w:t>
        </w:r>
      </w:ins>
      <w:ins w:id="113" w:author="awgn16" w:date="2020-01-24T10:07:00Z">
        <w:r>
          <w:rPr>
            <w:lang w:val="de-DE"/>
          </w:rPr>
          <w:t xml:space="preserve">chführung einer </w:t>
        </w:r>
      </w:ins>
      <w:ins w:id="114" w:author="awgn16" w:date="2020-01-24T10:08:00Z">
        <w:r>
          <w:rPr>
            <w:lang w:val="de-DE"/>
          </w:rPr>
          <w:t>Sales-Kampagne über mehrere Kanäle</w:t>
        </w:r>
      </w:ins>
    </w:p>
    <w:p w14:paraId="75233AAB" w14:textId="77777777" w:rsidR="006319E0" w:rsidRDefault="006319E0" w:rsidP="006319E0">
      <w:pPr>
        <w:pStyle w:val="Textkrper"/>
        <w:numPr>
          <w:ilvl w:val="1"/>
          <w:numId w:val="1"/>
        </w:numPr>
        <w:tabs>
          <w:tab w:val="left" w:pos="634"/>
        </w:tabs>
        <w:rPr>
          <w:ins w:id="115" w:author="awgn16" w:date="2020-01-24T10:11:00Z"/>
          <w:lang w:val="de-DE"/>
        </w:rPr>
      </w:pPr>
      <w:commentRangeStart w:id="116"/>
      <w:commentRangeStart w:id="117"/>
      <w:ins w:id="118" w:author="awgn16" w:date="2020-01-24T10:08:00Z">
        <w:r>
          <w:rPr>
            <w:lang w:val="de-DE"/>
          </w:rPr>
          <w:t>Rah</w:t>
        </w:r>
      </w:ins>
      <w:ins w:id="119" w:author="awgn16" w:date="2020-01-24T10:09:00Z">
        <w:r>
          <w:rPr>
            <w:lang w:val="de-DE"/>
          </w:rPr>
          <w:t>menbedingungen</w:t>
        </w:r>
        <w:commentRangeEnd w:id="116"/>
        <w:r>
          <w:rPr>
            <w:rStyle w:val="Kommentarzeichen"/>
            <w:rFonts w:asciiTheme="minorHAnsi" w:eastAsiaTheme="minorHAnsi" w:hAnsiTheme="minorHAnsi"/>
          </w:rPr>
          <w:commentReference w:id="116"/>
        </w:r>
      </w:ins>
      <w:commentRangeEnd w:id="117"/>
    </w:p>
    <w:p w14:paraId="11EBCA49" w14:textId="77777777" w:rsidR="006319E0" w:rsidRDefault="006319E0" w:rsidP="006319E0">
      <w:pPr>
        <w:pStyle w:val="Textkrper"/>
        <w:numPr>
          <w:ilvl w:val="1"/>
          <w:numId w:val="1"/>
        </w:numPr>
        <w:tabs>
          <w:tab w:val="left" w:pos="634"/>
        </w:tabs>
        <w:rPr>
          <w:ins w:id="120" w:author="awgn16" w:date="2020-01-24T10:12:00Z"/>
          <w:lang w:val="de-DE"/>
        </w:rPr>
      </w:pPr>
      <w:ins w:id="121" w:author="awgn16" w:date="2020-01-24T10:11:00Z">
        <w:r>
          <w:rPr>
            <w:lang w:val="de-DE"/>
          </w:rPr>
          <w:t xml:space="preserve">Aufbau </w:t>
        </w:r>
      </w:ins>
      <w:ins w:id="122" w:author="awgn16" w:date="2020-01-24T10:12:00Z">
        <w:r>
          <w:rPr>
            <w:lang w:val="de-DE"/>
          </w:rPr>
          <w:t xml:space="preserve">und Durchführung </w:t>
        </w:r>
      </w:ins>
      <w:ins w:id="123" w:author="awgn16" w:date="2020-01-24T10:11:00Z">
        <w:r>
          <w:rPr>
            <w:lang w:val="de-DE"/>
          </w:rPr>
          <w:t>der Kampagne</w:t>
        </w:r>
      </w:ins>
      <w:ins w:id="124" w:author="awgn16" w:date="2020-01-24T10:09:00Z">
        <w:r>
          <w:rPr>
            <w:rStyle w:val="Kommentarzeichen"/>
            <w:rFonts w:asciiTheme="minorHAnsi" w:eastAsiaTheme="minorHAnsi" w:hAnsiTheme="minorHAnsi"/>
          </w:rPr>
          <w:commentReference w:id="117"/>
        </w:r>
      </w:ins>
    </w:p>
    <w:p w14:paraId="706219B2" w14:textId="2744BD85" w:rsidR="00623030" w:rsidRPr="00623030" w:rsidDel="006319E0" w:rsidRDefault="006319E0" w:rsidP="00623030">
      <w:pPr>
        <w:pStyle w:val="Textkrper"/>
        <w:numPr>
          <w:ilvl w:val="0"/>
          <w:numId w:val="1"/>
        </w:numPr>
        <w:tabs>
          <w:tab w:val="left" w:pos="634"/>
        </w:tabs>
        <w:rPr>
          <w:del w:id="125" w:author="awgn16" w:date="2020-01-24T10:09:00Z"/>
          <w:lang w:val="de-DE"/>
        </w:rPr>
      </w:pPr>
      <w:del w:id="126" w:author="awgn16" w:date="2020-01-24T10:09:00Z">
        <w:r w:rsidRPr="00FD28A9" w:rsidDel="006319E0">
          <w:rPr>
            <w:w w:val="105"/>
            <w:lang w:val="de-DE"/>
          </w:rPr>
          <w:delText>Fallunternehmen</w:delText>
        </w:r>
        <w:r w:rsidRPr="00FD28A9" w:rsidDel="006319E0">
          <w:rPr>
            <w:spacing w:val="1"/>
            <w:w w:val="105"/>
            <w:lang w:val="de-DE"/>
          </w:rPr>
          <w:delText xml:space="preserve"> GoCrush</w:delText>
        </w:r>
        <w:r w:rsidRPr="00FD28A9" w:rsidDel="006319E0">
          <w:rPr>
            <w:spacing w:val="2"/>
            <w:w w:val="105"/>
            <w:lang w:val="de-DE"/>
          </w:rPr>
          <w:delText xml:space="preserve"> </w:delText>
        </w:r>
        <w:r w:rsidRPr="00FD28A9" w:rsidDel="006319E0">
          <w:rPr>
            <w:spacing w:val="1"/>
            <w:w w:val="105"/>
            <w:lang w:val="de-DE"/>
          </w:rPr>
          <w:delText>GmbH</w:delText>
        </w:r>
      </w:del>
    </w:p>
    <w:p w14:paraId="23320850" w14:textId="30F4E406" w:rsidR="00EE40EA" w:rsidRPr="00FD28A9" w:rsidDel="006319E0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del w:id="127" w:author="awgn16" w:date="2020-01-24T10:10:00Z"/>
          <w:lang w:val="de-DE"/>
        </w:rPr>
      </w:pPr>
      <w:del w:id="128" w:author="awgn16" w:date="2020-01-24T10:10:00Z">
        <w:r w:rsidRPr="00FD28A9" w:rsidDel="006319E0">
          <w:rPr>
            <w:w w:val="105"/>
            <w:lang w:val="de-DE"/>
          </w:rPr>
          <w:delText>Vorstellung</w:delText>
        </w:r>
        <w:r w:rsidRPr="00FD28A9" w:rsidDel="006319E0">
          <w:rPr>
            <w:spacing w:val="1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der</w:delText>
        </w:r>
        <w:r w:rsidRPr="00FD28A9" w:rsidDel="006319E0">
          <w:rPr>
            <w:spacing w:val="1"/>
            <w:w w:val="105"/>
            <w:lang w:val="de-DE"/>
          </w:rPr>
          <w:delText xml:space="preserve"> Unternehmens</w:delText>
        </w:r>
        <w:r w:rsidRPr="00FD28A9" w:rsidDel="006319E0">
          <w:rPr>
            <w:spacing w:val="2"/>
            <w:w w:val="105"/>
            <w:lang w:val="de-DE"/>
          </w:rPr>
          <w:delText xml:space="preserve"> </w:delText>
        </w:r>
        <w:r w:rsidRPr="00FD28A9" w:rsidDel="006319E0">
          <w:rPr>
            <w:spacing w:val="1"/>
            <w:w w:val="105"/>
            <w:lang w:val="de-DE"/>
          </w:rPr>
          <w:delText>GoCrush</w:delText>
        </w:r>
        <w:r w:rsidRPr="00FD28A9" w:rsidDel="006319E0">
          <w:rPr>
            <w:spacing w:val="2"/>
            <w:w w:val="105"/>
            <w:lang w:val="de-DE"/>
          </w:rPr>
          <w:delText xml:space="preserve"> </w:delText>
        </w:r>
        <w:r w:rsidRPr="00FD28A9" w:rsidDel="006319E0">
          <w:rPr>
            <w:spacing w:val="1"/>
            <w:w w:val="105"/>
            <w:lang w:val="de-DE"/>
          </w:rPr>
          <w:delText>GmbH</w:delText>
        </w:r>
      </w:del>
    </w:p>
    <w:p w14:paraId="5175A460" w14:textId="06F18E35" w:rsidR="00EE40EA" w:rsidRPr="00FD28A9" w:rsidDel="006319E0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del w:id="129" w:author="awgn16" w:date="2020-01-24T10:10:00Z"/>
          <w:lang w:val="de-DE"/>
        </w:rPr>
      </w:pPr>
      <w:del w:id="130" w:author="awgn16" w:date="2020-01-24T10:10:00Z">
        <w:r w:rsidRPr="00FD28A9" w:rsidDel="006319E0">
          <w:rPr>
            <w:w w:val="105"/>
            <w:lang w:val="de-DE"/>
          </w:rPr>
          <w:delText>Kampagnenaufbau</w:delText>
        </w:r>
      </w:del>
    </w:p>
    <w:p w14:paraId="292FE35F" w14:textId="774FACBA" w:rsidR="00EE40EA" w:rsidRPr="00FD28A9" w:rsidDel="006319E0" w:rsidRDefault="006319E0">
      <w:pPr>
        <w:pStyle w:val="Textkrper"/>
        <w:numPr>
          <w:ilvl w:val="0"/>
          <w:numId w:val="1"/>
        </w:numPr>
        <w:tabs>
          <w:tab w:val="left" w:pos="634"/>
        </w:tabs>
        <w:rPr>
          <w:del w:id="131" w:author="awgn16" w:date="2020-01-24T10:12:00Z"/>
          <w:lang w:val="de-DE"/>
        </w:rPr>
      </w:pPr>
      <w:del w:id="132" w:author="awgn16" w:date="2020-01-24T10:04:00Z">
        <w:r w:rsidRPr="00FD28A9" w:rsidDel="00A16E1C">
          <w:rPr>
            <w:w w:val="105"/>
            <w:lang w:val="de-DE"/>
          </w:rPr>
          <w:delText xml:space="preserve">Praxisteil </w:delText>
        </w:r>
      </w:del>
      <w:del w:id="133" w:author="awgn16" w:date="2020-01-24T10:12:00Z">
        <w:r w:rsidRPr="00FD28A9" w:rsidDel="006319E0">
          <w:rPr>
            <w:w w:val="105"/>
            <w:lang w:val="de-DE"/>
          </w:rPr>
          <w:delText>Sales-Kampagne</w:delText>
        </w:r>
      </w:del>
    </w:p>
    <w:p w14:paraId="2D328DF4" w14:textId="1CA12DD7" w:rsidR="00EE40EA" w:rsidRPr="00FD28A9" w:rsidDel="00A16E1C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del w:id="134" w:author="awgn16" w:date="2020-01-24T10:04:00Z"/>
          <w:lang w:val="de-DE"/>
        </w:rPr>
      </w:pPr>
      <w:del w:id="135" w:author="awgn16" w:date="2020-01-24T10:04:00Z">
        <w:r w:rsidRPr="00FD28A9" w:rsidDel="00A16E1C">
          <w:rPr>
            <w:w w:val="105"/>
            <w:lang w:val="de-DE"/>
          </w:rPr>
          <w:delText>Definition</w:delText>
        </w:r>
      </w:del>
    </w:p>
    <w:p w14:paraId="077C8656" w14:textId="7DCAB6E4" w:rsidR="00EE40EA" w:rsidRPr="00FD28A9" w:rsidDel="006319E0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del w:id="136" w:author="awgn16" w:date="2020-01-24T10:12:00Z"/>
          <w:lang w:val="de-DE"/>
        </w:rPr>
      </w:pPr>
      <w:del w:id="137" w:author="awgn16" w:date="2020-01-24T10:12:00Z">
        <w:r w:rsidRPr="00FD28A9" w:rsidDel="006319E0">
          <w:rPr>
            <w:w w:val="105"/>
            <w:lang w:val="de-DE"/>
          </w:rPr>
          <w:delText>Aufbau</w:delText>
        </w:r>
        <w:r w:rsidRPr="00FD28A9" w:rsidDel="006319E0">
          <w:rPr>
            <w:spacing w:val="1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und</w:delText>
        </w:r>
        <w:r w:rsidRPr="00FD28A9" w:rsidDel="006319E0">
          <w:rPr>
            <w:spacing w:val="2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Durchführung</w:delText>
        </w:r>
        <w:r w:rsidRPr="00FD28A9" w:rsidDel="006319E0">
          <w:rPr>
            <w:spacing w:val="2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einer</w:delText>
        </w:r>
        <w:r w:rsidRPr="00FD28A9" w:rsidDel="006319E0">
          <w:rPr>
            <w:spacing w:val="2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Sales-Kampagne</w:delText>
        </w:r>
      </w:del>
    </w:p>
    <w:p w14:paraId="4F3A49AA" w14:textId="0B459659" w:rsidR="00EE40EA" w:rsidRPr="00FD28A9" w:rsidDel="006319E0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del w:id="138" w:author="awgn16" w:date="2020-01-24T10:12:00Z"/>
          <w:lang w:val="de-DE"/>
        </w:rPr>
      </w:pPr>
      <w:del w:id="139" w:author="awgn16" w:date="2020-01-24T10:12:00Z">
        <w:r w:rsidRPr="00FD28A9" w:rsidDel="006319E0">
          <w:rPr>
            <w:spacing w:val="1"/>
            <w:w w:val="105"/>
            <w:lang w:val="de-DE"/>
          </w:rPr>
          <w:delText xml:space="preserve">Merkmale </w:delText>
        </w:r>
        <w:r w:rsidRPr="00FD28A9" w:rsidDel="006319E0">
          <w:rPr>
            <w:w w:val="105"/>
            <w:lang w:val="de-DE"/>
          </w:rPr>
          <w:delText>einer</w:delText>
        </w:r>
        <w:r w:rsidRPr="00FD28A9" w:rsidDel="006319E0">
          <w:rPr>
            <w:spacing w:val="1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Sales-Kampagne</w:delText>
        </w:r>
      </w:del>
    </w:p>
    <w:p w14:paraId="0A28CFFC" w14:textId="73A8348C" w:rsidR="00EE40EA" w:rsidRPr="00FD28A9" w:rsidDel="006319E0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del w:id="140" w:author="awgn16" w:date="2020-01-24T10:12:00Z"/>
          <w:lang w:val="de-DE"/>
        </w:rPr>
      </w:pPr>
      <w:del w:id="141" w:author="awgn16" w:date="2020-01-24T10:12:00Z">
        <w:r w:rsidRPr="00FD28A9" w:rsidDel="006319E0">
          <w:rPr>
            <w:w w:val="105"/>
            <w:lang w:val="de-DE"/>
          </w:rPr>
          <w:delText>Verknüpfung</w:delText>
        </w:r>
        <w:r w:rsidRPr="00FD28A9" w:rsidDel="006319E0">
          <w:rPr>
            <w:spacing w:val="1"/>
            <w:w w:val="105"/>
            <w:lang w:val="de-DE"/>
          </w:rPr>
          <w:delText xml:space="preserve"> </w:delText>
        </w:r>
        <w:r w:rsidRPr="00FD28A9" w:rsidDel="006319E0">
          <w:rPr>
            <w:w w:val="105"/>
            <w:lang w:val="de-DE"/>
          </w:rPr>
          <w:delText>zu</w:delText>
        </w:r>
        <w:r w:rsidRPr="00FD28A9" w:rsidDel="006319E0">
          <w:rPr>
            <w:spacing w:val="2"/>
            <w:w w:val="105"/>
            <w:lang w:val="de-DE"/>
          </w:rPr>
          <w:delText xml:space="preserve"> </w:delText>
        </w:r>
        <w:r w:rsidRPr="00FD28A9" w:rsidDel="006319E0">
          <w:rPr>
            <w:spacing w:val="1"/>
            <w:w w:val="105"/>
            <w:lang w:val="de-DE"/>
          </w:rPr>
          <w:delText>Lead-Management</w:delText>
        </w:r>
      </w:del>
    </w:p>
    <w:p w14:paraId="5ABFA620" w14:textId="4A6EE286" w:rsidR="00EE40EA" w:rsidRPr="00FD28A9" w:rsidDel="006319E0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del w:id="142" w:author="awgn16" w:date="2020-01-24T10:12:00Z"/>
          <w:lang w:val="de-DE"/>
        </w:rPr>
      </w:pPr>
      <w:del w:id="143" w:author="awgn16" w:date="2020-01-24T10:12:00Z">
        <w:r w:rsidRPr="00FD28A9" w:rsidDel="006319E0">
          <w:rPr>
            <w:w w:val="105"/>
            <w:lang w:val="de-DE"/>
          </w:rPr>
          <w:delText>KPI’s</w:delText>
        </w:r>
      </w:del>
    </w:p>
    <w:p w14:paraId="05550095" w14:textId="77777777" w:rsidR="00EE40EA" w:rsidRPr="00FD28A9" w:rsidRDefault="006319E0">
      <w:pPr>
        <w:pStyle w:val="Textkrper"/>
        <w:numPr>
          <w:ilvl w:val="0"/>
          <w:numId w:val="1"/>
        </w:numPr>
        <w:tabs>
          <w:tab w:val="left" w:pos="634"/>
        </w:tabs>
        <w:rPr>
          <w:lang w:val="de-DE"/>
        </w:rPr>
      </w:pPr>
      <w:r w:rsidRPr="00FD28A9">
        <w:rPr>
          <w:w w:val="105"/>
          <w:lang w:val="de-DE"/>
        </w:rPr>
        <w:t>Vergleich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Werbeanzeigen-Kanäle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Sales-Kampagne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zur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Leadgenerierung</w:t>
      </w:r>
    </w:p>
    <w:p w14:paraId="2903F746" w14:textId="77777777" w:rsidR="00EE40EA" w:rsidRPr="00FD28A9" w:rsidRDefault="006319E0">
      <w:pPr>
        <w:pStyle w:val="Textkrper"/>
        <w:numPr>
          <w:ilvl w:val="1"/>
          <w:numId w:val="1"/>
        </w:numPr>
        <w:tabs>
          <w:tab w:val="left" w:pos="897"/>
        </w:tabs>
        <w:spacing w:before="108"/>
        <w:rPr>
          <w:lang w:val="de-DE"/>
        </w:rPr>
      </w:pPr>
      <w:r w:rsidRPr="00FD28A9">
        <w:rPr>
          <w:w w:val="105"/>
          <w:lang w:val="de-DE"/>
        </w:rPr>
        <w:t>Analyse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durchgeführten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Kampagne</w:t>
      </w:r>
    </w:p>
    <w:p w14:paraId="1831F32D" w14:textId="1B8B108C" w:rsidR="00EE40EA" w:rsidRPr="00623030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ins w:id="144" w:author="awgn16" w:date="2020-01-24T09:39:00Z"/>
          <w:lang w:val="de-DE"/>
          <w:rPrChange w:id="145" w:author="awgn16" w:date="2020-01-24T09:39:00Z">
            <w:rPr>
              <w:ins w:id="146" w:author="awgn16" w:date="2020-01-24T09:39:00Z"/>
              <w:w w:val="105"/>
              <w:lang w:val="de-DE"/>
            </w:rPr>
          </w:rPrChange>
        </w:rPr>
      </w:pPr>
      <w:r w:rsidRPr="00FD28A9">
        <w:rPr>
          <w:w w:val="105"/>
          <w:lang w:val="de-DE"/>
        </w:rPr>
        <w:t>Auswertung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Interpretation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Ergebnisse</w:t>
      </w:r>
    </w:p>
    <w:p w14:paraId="4106994F" w14:textId="146824CE" w:rsidR="00623030" w:rsidRPr="00FD28A9" w:rsidDel="006319E0" w:rsidRDefault="00623030" w:rsidP="006319E0">
      <w:pPr>
        <w:pStyle w:val="Textkrper"/>
        <w:numPr>
          <w:ilvl w:val="1"/>
          <w:numId w:val="1"/>
        </w:numPr>
        <w:tabs>
          <w:tab w:val="left" w:pos="634"/>
          <w:tab w:val="left" w:pos="897"/>
        </w:tabs>
        <w:rPr>
          <w:del w:id="147" w:author="awgn16" w:date="2020-01-24T10:15:00Z"/>
          <w:lang w:val="de-DE"/>
        </w:rPr>
      </w:pPr>
      <w:ins w:id="148" w:author="awgn16" w:date="2020-01-24T09:40:00Z">
        <w:r w:rsidRPr="006319E0">
          <w:rPr>
            <w:lang w:val="de-DE"/>
          </w:rPr>
          <w:t>Indikationen für weiterführende Untersuchungen</w:t>
        </w:r>
      </w:ins>
    </w:p>
    <w:p w14:paraId="57B73EA2" w14:textId="77777777" w:rsidR="00623030" w:rsidRPr="006319E0" w:rsidRDefault="006319E0">
      <w:pPr>
        <w:pStyle w:val="Textkrper"/>
        <w:numPr>
          <w:ilvl w:val="1"/>
          <w:numId w:val="1"/>
        </w:numPr>
        <w:tabs>
          <w:tab w:val="left" w:pos="897"/>
        </w:tabs>
        <w:rPr>
          <w:ins w:id="149" w:author="awgn16" w:date="2020-01-24T09:41:00Z"/>
          <w:lang w:val="de-DE"/>
          <w:rPrChange w:id="150" w:author="awgn16" w:date="2020-01-24T10:15:00Z">
            <w:rPr>
              <w:ins w:id="151" w:author="awgn16" w:date="2020-01-24T09:41:00Z"/>
              <w:w w:val="105"/>
              <w:lang w:val="de-DE"/>
            </w:rPr>
          </w:rPrChange>
        </w:rPr>
        <w:pPrChange w:id="152" w:author="awgn16" w:date="2020-01-24T10:15:00Z">
          <w:pPr>
            <w:pStyle w:val="Textkrper"/>
            <w:numPr>
              <w:numId w:val="1"/>
            </w:numPr>
            <w:tabs>
              <w:tab w:val="left" w:pos="634"/>
            </w:tabs>
            <w:ind w:left="633" w:hanging="263"/>
          </w:pPr>
        </w:pPrChange>
      </w:pPr>
      <w:commentRangeStart w:id="153"/>
      <w:del w:id="154" w:author="awgn16" w:date="2020-01-24T09:41:00Z">
        <w:r w:rsidRPr="006319E0" w:rsidDel="00623030">
          <w:rPr>
            <w:w w:val="105"/>
            <w:lang w:val="de-DE"/>
          </w:rPr>
          <w:delText>Handlungsempfehlung</w:delText>
        </w:r>
      </w:del>
      <w:commentRangeEnd w:id="153"/>
      <w:r w:rsidR="00623030">
        <w:rPr>
          <w:rStyle w:val="Kommentarzeichen"/>
          <w:rFonts w:asciiTheme="minorHAnsi" w:eastAsiaTheme="minorHAnsi" w:hAnsiTheme="minorHAnsi"/>
        </w:rPr>
        <w:commentReference w:id="153"/>
      </w:r>
    </w:p>
    <w:p w14:paraId="493E27CD" w14:textId="0C6D49DC" w:rsidR="00BA1F9F" w:rsidRPr="00FD28A9" w:rsidRDefault="00BA1F9F">
      <w:pPr>
        <w:pStyle w:val="Textkrper"/>
        <w:numPr>
          <w:ilvl w:val="0"/>
          <w:numId w:val="1"/>
        </w:numPr>
        <w:tabs>
          <w:tab w:val="left" w:pos="634"/>
        </w:tabs>
        <w:rPr>
          <w:lang w:val="de-DE"/>
        </w:rPr>
      </w:pPr>
      <w:commentRangeStart w:id="155"/>
      <w:ins w:id="156" w:author="awgn16" w:date="2020-01-24T09:21:00Z">
        <w:r>
          <w:rPr>
            <w:w w:val="105"/>
            <w:lang w:val="de-DE"/>
          </w:rPr>
          <w:t>Kritische Würdigung der Ergebnisse</w:t>
        </w:r>
        <w:commentRangeEnd w:id="155"/>
        <w:r>
          <w:rPr>
            <w:rStyle w:val="Kommentarzeichen"/>
            <w:rFonts w:asciiTheme="minorHAnsi" w:eastAsiaTheme="minorHAnsi" w:hAnsiTheme="minorHAnsi"/>
          </w:rPr>
          <w:commentReference w:id="155"/>
        </w:r>
      </w:ins>
    </w:p>
    <w:p w14:paraId="02F72D6E" w14:textId="77777777" w:rsidR="00EE40EA" w:rsidRPr="00FD28A9" w:rsidRDefault="006319E0">
      <w:pPr>
        <w:pStyle w:val="Textkrper"/>
        <w:numPr>
          <w:ilvl w:val="0"/>
          <w:numId w:val="1"/>
        </w:numPr>
        <w:tabs>
          <w:tab w:val="left" w:pos="634"/>
        </w:tabs>
        <w:rPr>
          <w:lang w:val="de-DE"/>
        </w:rPr>
      </w:pPr>
      <w:r w:rsidRPr="00FD28A9">
        <w:rPr>
          <w:w w:val="105"/>
          <w:lang w:val="de-DE"/>
        </w:rPr>
        <w:t>Fazit und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Ausblick</w:t>
      </w:r>
    </w:p>
    <w:p w14:paraId="5F967ACC" w14:textId="77777777" w:rsidR="00EE40EA" w:rsidRPr="00FD28A9" w:rsidRDefault="006319E0">
      <w:pPr>
        <w:rPr>
          <w:rFonts w:ascii="Arial" w:eastAsia="Arial" w:hAnsi="Arial" w:cs="Arial"/>
          <w:sz w:val="12"/>
          <w:szCs w:val="12"/>
          <w:lang w:val="de-DE"/>
        </w:rPr>
      </w:pPr>
      <w:r w:rsidRPr="00FD28A9">
        <w:rPr>
          <w:lang w:val="de-DE"/>
        </w:rPr>
        <w:br w:type="column"/>
      </w:r>
    </w:p>
    <w:p w14:paraId="2AF1D9E7" w14:textId="77777777" w:rsidR="00EE40EA" w:rsidRPr="00FD28A9" w:rsidRDefault="00EE40EA">
      <w:pPr>
        <w:rPr>
          <w:rFonts w:ascii="Arial" w:eastAsia="Arial" w:hAnsi="Arial" w:cs="Arial"/>
          <w:sz w:val="12"/>
          <w:szCs w:val="12"/>
          <w:lang w:val="de-DE"/>
        </w:rPr>
      </w:pPr>
    </w:p>
    <w:p w14:paraId="1B412BB7" w14:textId="77777777" w:rsidR="00EE40EA" w:rsidRPr="00FD28A9" w:rsidRDefault="00EE40EA">
      <w:pPr>
        <w:rPr>
          <w:rFonts w:ascii="Arial" w:eastAsia="Arial" w:hAnsi="Arial" w:cs="Arial"/>
          <w:sz w:val="12"/>
          <w:szCs w:val="12"/>
          <w:lang w:val="de-DE"/>
        </w:rPr>
      </w:pPr>
    </w:p>
    <w:p w14:paraId="2E36D92F" w14:textId="77777777" w:rsidR="00EE40EA" w:rsidRPr="00FD28A9" w:rsidRDefault="00EE40EA">
      <w:pPr>
        <w:rPr>
          <w:rFonts w:ascii="Arial" w:eastAsia="Arial" w:hAnsi="Arial" w:cs="Arial"/>
          <w:sz w:val="12"/>
          <w:szCs w:val="12"/>
          <w:lang w:val="de-DE"/>
        </w:rPr>
      </w:pPr>
    </w:p>
    <w:p w14:paraId="0936A16A" w14:textId="77777777" w:rsidR="00EE40EA" w:rsidRPr="00FD28A9" w:rsidRDefault="00EE40EA">
      <w:pPr>
        <w:spacing w:before="9"/>
        <w:rPr>
          <w:rFonts w:ascii="Arial" w:eastAsia="Arial" w:hAnsi="Arial" w:cs="Arial"/>
          <w:sz w:val="9"/>
          <w:szCs w:val="9"/>
          <w:lang w:val="de-DE"/>
        </w:rPr>
      </w:pPr>
    </w:p>
    <w:p w14:paraId="0FDB21F9" w14:textId="77777777" w:rsidR="00EE40EA" w:rsidRPr="00FD28A9" w:rsidRDefault="006319E0">
      <w:pPr>
        <w:spacing w:line="242" w:lineRule="auto"/>
        <w:ind w:left="370" w:right="119"/>
        <w:rPr>
          <w:rFonts w:ascii="Calibri" w:eastAsia="Calibri" w:hAnsi="Calibri" w:cs="Calibri"/>
          <w:sz w:val="13"/>
          <w:szCs w:val="13"/>
          <w:lang w:val="de-DE"/>
        </w:rPr>
      </w:pPr>
      <w:r w:rsidRPr="00FD28A9">
        <w:rPr>
          <w:rFonts w:ascii="Times New Roman" w:hAnsi="Times New Roman"/>
          <w:b/>
          <w:sz w:val="13"/>
          <w:lang w:val="de-DE"/>
        </w:rPr>
        <w:t>Kommentiert</w:t>
      </w:r>
      <w:r w:rsidRPr="00FD28A9">
        <w:rPr>
          <w:rFonts w:ascii="Times New Roman" w:hAnsi="Times New Roman"/>
          <w:b/>
          <w:spacing w:val="-5"/>
          <w:sz w:val="13"/>
          <w:lang w:val="de-DE"/>
        </w:rPr>
        <w:t xml:space="preserve"> </w:t>
      </w:r>
      <w:r w:rsidRPr="00FD28A9">
        <w:rPr>
          <w:rFonts w:ascii="Times New Roman" w:hAnsi="Times New Roman"/>
          <w:b/>
          <w:sz w:val="13"/>
          <w:lang w:val="de-DE"/>
        </w:rPr>
        <w:t>[Office1]:</w:t>
      </w:r>
      <w:r w:rsidRPr="00FD28A9">
        <w:rPr>
          <w:rFonts w:ascii="Times New Roman" w:hAnsi="Times New Roman"/>
          <w:b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Einstieg</w:t>
      </w:r>
      <w:r w:rsidRPr="00FD28A9">
        <w:rPr>
          <w:rFonts w:ascii="Calibri" w:hAnsi="Calibri"/>
          <w:spacing w:val="-3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in</w:t>
      </w:r>
      <w:r w:rsidRPr="00FD28A9">
        <w:rPr>
          <w:rFonts w:ascii="Calibri" w:hAnsi="Calibri"/>
          <w:spacing w:val="-3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das</w:t>
      </w:r>
      <w:r w:rsidRPr="00FD28A9">
        <w:rPr>
          <w:rFonts w:ascii="Calibri" w:hAnsi="Calibri"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Thema</w:t>
      </w:r>
      <w:r w:rsidRPr="00FD28A9">
        <w:rPr>
          <w:rFonts w:ascii="Calibri" w:hAnsi="Calibri"/>
          <w:spacing w:val="-3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Social</w:t>
      </w:r>
      <w:r w:rsidRPr="00FD28A9">
        <w:rPr>
          <w:rFonts w:ascii="Calibri" w:hAnsi="Calibri"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Media</w:t>
      </w:r>
      <w:r w:rsidRPr="00FD28A9">
        <w:rPr>
          <w:rFonts w:ascii="Calibri" w:hAnsi="Calibri"/>
          <w:spacing w:val="26"/>
          <w:w w:val="99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Advertising</w:t>
      </w:r>
      <w:r w:rsidRPr="00FD28A9">
        <w:rPr>
          <w:rFonts w:ascii="Calibri" w:hAnsi="Calibri"/>
          <w:spacing w:val="-7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und</w:t>
      </w:r>
      <w:r w:rsidRPr="00FD28A9">
        <w:rPr>
          <w:rFonts w:ascii="Calibri" w:hAnsi="Calibri"/>
          <w:spacing w:val="-6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Beschreibung</w:t>
      </w:r>
      <w:r w:rsidRPr="00FD28A9">
        <w:rPr>
          <w:rFonts w:ascii="Calibri" w:hAnsi="Calibri"/>
          <w:spacing w:val="-7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der</w:t>
      </w:r>
      <w:r w:rsidRPr="00FD28A9">
        <w:rPr>
          <w:rFonts w:ascii="Calibri" w:hAnsi="Calibri"/>
          <w:spacing w:val="-7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Werbeanzeigen-Kanäle</w:t>
      </w:r>
      <w:r w:rsidRPr="00FD28A9">
        <w:rPr>
          <w:rFonts w:ascii="Calibri" w:hAnsi="Calibri"/>
          <w:spacing w:val="23"/>
          <w:w w:val="99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Google</w:t>
      </w:r>
      <w:r w:rsidRPr="00FD28A9">
        <w:rPr>
          <w:rFonts w:ascii="Calibri" w:hAnsi="Calibri"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Adwords,</w:t>
      </w:r>
      <w:r w:rsidRPr="00FD28A9">
        <w:rPr>
          <w:rFonts w:ascii="Calibri" w:hAnsi="Calibri"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Facebook</w:t>
      </w:r>
      <w:r w:rsidRPr="00FD28A9">
        <w:rPr>
          <w:rFonts w:ascii="Calibri" w:hAnsi="Calibri"/>
          <w:spacing w:val="-3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Ads,</w:t>
      </w:r>
      <w:r w:rsidRPr="00FD28A9">
        <w:rPr>
          <w:rFonts w:ascii="Calibri" w:hAnsi="Calibri"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Pinterest</w:t>
      </w:r>
      <w:r w:rsidRPr="00FD28A9">
        <w:rPr>
          <w:rFonts w:ascii="Calibri" w:hAnsi="Calibri"/>
          <w:spacing w:val="-5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Ads</w:t>
      </w:r>
      <w:r w:rsidRPr="00FD28A9">
        <w:rPr>
          <w:rFonts w:ascii="Calibri" w:hAnsi="Calibri"/>
          <w:spacing w:val="-3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und</w:t>
      </w:r>
      <w:r w:rsidRPr="00FD28A9">
        <w:rPr>
          <w:rFonts w:ascii="Calibri" w:hAnsi="Calibri"/>
          <w:spacing w:val="-3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Snapchat</w:t>
      </w:r>
      <w:r w:rsidRPr="00FD28A9">
        <w:rPr>
          <w:rFonts w:ascii="Calibri" w:hAnsi="Calibri"/>
          <w:spacing w:val="25"/>
          <w:w w:val="99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Ads.</w:t>
      </w:r>
      <w:r w:rsidRPr="00FD28A9">
        <w:rPr>
          <w:rFonts w:ascii="Calibri" w:hAnsi="Calibri"/>
          <w:spacing w:val="-5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Erhebung</w:t>
      </w:r>
      <w:r w:rsidRPr="00FD28A9">
        <w:rPr>
          <w:rFonts w:ascii="Calibri" w:hAnsi="Calibri"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von</w:t>
      </w:r>
      <w:r w:rsidRPr="00FD28A9">
        <w:rPr>
          <w:rFonts w:ascii="Calibri" w:hAnsi="Calibri"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passenden</w:t>
      </w:r>
      <w:r w:rsidRPr="00FD28A9">
        <w:rPr>
          <w:rFonts w:ascii="Calibri" w:hAnsi="Calibri"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Erfolgskriterien</w:t>
      </w:r>
      <w:r w:rsidRPr="00FD28A9">
        <w:rPr>
          <w:rFonts w:ascii="Calibri" w:hAnsi="Calibri"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zur</w:t>
      </w:r>
      <w:r w:rsidRPr="00FD28A9">
        <w:rPr>
          <w:rFonts w:ascii="Calibri" w:hAnsi="Calibri"/>
          <w:spacing w:val="22"/>
          <w:w w:val="99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Leadgenerierung.</w:t>
      </w:r>
    </w:p>
    <w:p w14:paraId="64B3055A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42E13ADE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559C2313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61FA743B" w14:textId="77777777" w:rsidR="00EE40EA" w:rsidRPr="00FD28A9" w:rsidRDefault="00EE40EA">
      <w:pPr>
        <w:spacing w:before="9"/>
        <w:rPr>
          <w:rFonts w:ascii="Calibri" w:eastAsia="Calibri" w:hAnsi="Calibri" w:cs="Calibri"/>
          <w:sz w:val="11"/>
          <w:szCs w:val="11"/>
          <w:lang w:val="de-DE"/>
        </w:rPr>
      </w:pPr>
    </w:p>
    <w:p w14:paraId="6049DD97" w14:textId="77777777" w:rsidR="00EE40EA" w:rsidRPr="00FD28A9" w:rsidRDefault="006319E0">
      <w:pPr>
        <w:spacing w:line="243" w:lineRule="auto"/>
        <w:ind w:left="370" w:right="119"/>
        <w:rPr>
          <w:rFonts w:ascii="Calibri" w:eastAsia="Calibri" w:hAnsi="Calibri" w:cs="Calibri"/>
          <w:sz w:val="13"/>
          <w:szCs w:val="13"/>
          <w:lang w:val="de-DE"/>
        </w:rPr>
      </w:pPr>
      <w:r w:rsidRPr="00FD28A9">
        <w:rPr>
          <w:rFonts w:ascii="Times New Roman"/>
          <w:b/>
          <w:sz w:val="13"/>
          <w:lang w:val="de-DE"/>
        </w:rPr>
        <w:t>Kommentiert</w:t>
      </w:r>
      <w:r w:rsidRPr="00FD28A9">
        <w:rPr>
          <w:rFonts w:ascii="Times New Roman"/>
          <w:b/>
          <w:spacing w:val="-5"/>
          <w:sz w:val="13"/>
          <w:lang w:val="de-DE"/>
        </w:rPr>
        <w:t xml:space="preserve"> </w:t>
      </w:r>
      <w:r w:rsidRPr="00FD28A9">
        <w:rPr>
          <w:rFonts w:ascii="Times New Roman"/>
          <w:b/>
          <w:sz w:val="13"/>
          <w:lang w:val="de-DE"/>
        </w:rPr>
        <w:t>[Office2]:</w:t>
      </w:r>
      <w:r w:rsidRPr="00FD28A9">
        <w:rPr>
          <w:rFonts w:ascii="Times New Roman"/>
          <w:b/>
          <w:spacing w:val="-4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Einstieg</w:t>
      </w:r>
      <w:r w:rsidRPr="00FD28A9">
        <w:rPr>
          <w:rFonts w:ascii="Calibri"/>
          <w:spacing w:val="-4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in</w:t>
      </w:r>
      <w:r w:rsidRPr="00FD28A9">
        <w:rPr>
          <w:rFonts w:ascii="Calibri"/>
          <w:spacing w:val="-3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das</w:t>
      </w:r>
      <w:r w:rsidRPr="00FD28A9">
        <w:rPr>
          <w:rFonts w:ascii="Calibri"/>
          <w:spacing w:val="-5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Thema</w:t>
      </w:r>
      <w:r w:rsidRPr="00FD28A9">
        <w:rPr>
          <w:rFonts w:ascii="Calibri"/>
          <w:spacing w:val="25"/>
          <w:w w:val="99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Leadmanagement</w:t>
      </w:r>
      <w:r w:rsidRPr="00FD28A9">
        <w:rPr>
          <w:rFonts w:ascii="Calibri"/>
          <w:spacing w:val="-6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und</w:t>
      </w:r>
      <w:r w:rsidRPr="00FD28A9">
        <w:rPr>
          <w:rFonts w:ascii="Calibri"/>
          <w:spacing w:val="-6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Leadgenerierung</w:t>
      </w:r>
      <w:r w:rsidRPr="00FD28A9">
        <w:rPr>
          <w:rFonts w:ascii="Calibri"/>
          <w:spacing w:val="-6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im</w:t>
      </w:r>
      <w:r w:rsidRPr="00FD28A9">
        <w:rPr>
          <w:rFonts w:ascii="Calibri"/>
          <w:spacing w:val="-6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Marketing.</w:t>
      </w:r>
    </w:p>
    <w:p w14:paraId="0CC6C1C0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400398B3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6505DC79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2CE7F8CE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5A40D16C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03AF0D3B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6D9B409C" w14:textId="77777777" w:rsidR="00EE40EA" w:rsidRPr="00FD28A9" w:rsidRDefault="00EE40EA">
      <w:pPr>
        <w:spacing w:before="12"/>
        <w:rPr>
          <w:rFonts w:ascii="Calibri" w:eastAsia="Calibri" w:hAnsi="Calibri" w:cs="Calibri"/>
          <w:sz w:val="14"/>
          <w:szCs w:val="14"/>
          <w:lang w:val="de-DE"/>
        </w:rPr>
      </w:pPr>
    </w:p>
    <w:p w14:paraId="780A9901" w14:textId="77777777" w:rsidR="00EE40EA" w:rsidRPr="00FD28A9" w:rsidRDefault="006319E0">
      <w:pPr>
        <w:spacing w:line="243" w:lineRule="auto"/>
        <w:ind w:left="370" w:right="304"/>
        <w:rPr>
          <w:rFonts w:ascii="Calibri" w:eastAsia="Calibri" w:hAnsi="Calibri" w:cs="Calibri"/>
          <w:sz w:val="13"/>
          <w:szCs w:val="13"/>
          <w:lang w:val="de-DE"/>
        </w:rPr>
      </w:pPr>
      <w:r w:rsidRPr="00FD28A9">
        <w:rPr>
          <w:rFonts w:ascii="Times New Roman"/>
          <w:b/>
          <w:sz w:val="13"/>
          <w:lang w:val="de-DE"/>
        </w:rPr>
        <w:t>Kommentiert</w:t>
      </w:r>
      <w:r w:rsidRPr="00FD28A9">
        <w:rPr>
          <w:rFonts w:ascii="Times New Roman"/>
          <w:b/>
          <w:spacing w:val="-7"/>
          <w:sz w:val="13"/>
          <w:lang w:val="de-DE"/>
        </w:rPr>
        <w:t xml:space="preserve"> </w:t>
      </w:r>
      <w:r w:rsidRPr="00FD28A9">
        <w:rPr>
          <w:rFonts w:ascii="Times New Roman"/>
          <w:b/>
          <w:sz w:val="13"/>
          <w:lang w:val="de-DE"/>
        </w:rPr>
        <w:t>[Office3]:</w:t>
      </w:r>
      <w:r w:rsidRPr="00FD28A9">
        <w:rPr>
          <w:rFonts w:ascii="Times New Roman"/>
          <w:b/>
          <w:spacing w:val="-5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Kurze</w:t>
      </w:r>
      <w:r w:rsidRPr="00FD28A9">
        <w:rPr>
          <w:rFonts w:ascii="Calibri"/>
          <w:spacing w:val="-5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Vorstellung</w:t>
      </w:r>
      <w:r w:rsidRPr="00FD28A9">
        <w:rPr>
          <w:rFonts w:ascii="Calibri"/>
          <w:spacing w:val="-4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des</w:t>
      </w:r>
      <w:r w:rsidRPr="00FD28A9">
        <w:rPr>
          <w:rFonts w:ascii="Calibri"/>
          <w:spacing w:val="24"/>
          <w:w w:val="99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Unternehmens</w:t>
      </w:r>
      <w:r w:rsidRPr="00FD28A9">
        <w:rPr>
          <w:rFonts w:ascii="Calibri"/>
          <w:spacing w:val="-4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GoCrush</w:t>
      </w:r>
      <w:r w:rsidRPr="00FD28A9">
        <w:rPr>
          <w:rFonts w:ascii="Calibri"/>
          <w:spacing w:val="-3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GmbH</w:t>
      </w:r>
      <w:r w:rsidRPr="00FD28A9">
        <w:rPr>
          <w:rFonts w:ascii="Calibri"/>
          <w:spacing w:val="-4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und</w:t>
      </w:r>
      <w:r w:rsidRPr="00FD28A9">
        <w:rPr>
          <w:rFonts w:ascii="Calibri"/>
          <w:spacing w:val="-3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Aufbau</w:t>
      </w:r>
      <w:r w:rsidRPr="00FD28A9">
        <w:rPr>
          <w:rFonts w:ascii="Calibri"/>
          <w:spacing w:val="-4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der</w:t>
      </w:r>
      <w:r w:rsidRPr="00FD28A9">
        <w:rPr>
          <w:rFonts w:ascii="Calibri"/>
          <w:spacing w:val="-4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selbst</w:t>
      </w:r>
      <w:r w:rsidRPr="00FD28A9">
        <w:rPr>
          <w:rFonts w:ascii="Calibri"/>
          <w:spacing w:val="26"/>
          <w:w w:val="99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erstellten</w:t>
      </w:r>
      <w:r w:rsidRPr="00FD28A9">
        <w:rPr>
          <w:rFonts w:ascii="Calibri"/>
          <w:spacing w:val="-14"/>
          <w:sz w:val="13"/>
          <w:lang w:val="de-DE"/>
        </w:rPr>
        <w:t xml:space="preserve"> </w:t>
      </w:r>
      <w:r w:rsidRPr="00FD28A9">
        <w:rPr>
          <w:rFonts w:ascii="Calibri"/>
          <w:sz w:val="13"/>
          <w:lang w:val="de-DE"/>
        </w:rPr>
        <w:t>Sales-Kampagne.</w:t>
      </w:r>
    </w:p>
    <w:p w14:paraId="499CB0C7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1B368E0C" w14:textId="77777777" w:rsidR="00EE40EA" w:rsidRPr="00FD28A9" w:rsidRDefault="00EE40EA">
      <w:pPr>
        <w:spacing w:before="9"/>
        <w:rPr>
          <w:rFonts w:ascii="Calibri" w:eastAsia="Calibri" w:hAnsi="Calibri" w:cs="Calibri"/>
          <w:sz w:val="16"/>
          <w:szCs w:val="16"/>
          <w:lang w:val="de-DE"/>
        </w:rPr>
      </w:pPr>
    </w:p>
    <w:p w14:paraId="16F42E57" w14:textId="77777777" w:rsidR="00EE40EA" w:rsidRPr="00FD28A9" w:rsidRDefault="006319E0">
      <w:pPr>
        <w:ind w:left="370" w:right="119"/>
        <w:rPr>
          <w:rFonts w:ascii="Calibri" w:eastAsia="Calibri" w:hAnsi="Calibri" w:cs="Calibri"/>
          <w:sz w:val="13"/>
          <w:szCs w:val="13"/>
          <w:lang w:val="de-DE"/>
        </w:rPr>
      </w:pPr>
      <w:r w:rsidRPr="00FD28A9">
        <w:rPr>
          <w:rFonts w:ascii="Times New Roman" w:eastAsia="Times New Roman" w:hAnsi="Times New Roman" w:cs="Times New Roman"/>
          <w:b/>
          <w:bCs/>
          <w:sz w:val="13"/>
          <w:szCs w:val="13"/>
          <w:lang w:val="de-DE"/>
        </w:rPr>
        <w:t>Kommentiert</w:t>
      </w:r>
      <w:r w:rsidRPr="00FD28A9">
        <w:rPr>
          <w:rFonts w:ascii="Times New Roman" w:eastAsia="Times New Roman" w:hAnsi="Times New Roman" w:cs="Times New Roman"/>
          <w:b/>
          <w:bCs/>
          <w:spacing w:val="-6"/>
          <w:sz w:val="13"/>
          <w:szCs w:val="13"/>
          <w:lang w:val="de-DE"/>
        </w:rPr>
        <w:t xml:space="preserve"> </w:t>
      </w:r>
      <w:r w:rsidRPr="00FD28A9">
        <w:rPr>
          <w:rFonts w:ascii="Times New Roman" w:eastAsia="Times New Roman" w:hAnsi="Times New Roman" w:cs="Times New Roman"/>
          <w:b/>
          <w:bCs/>
          <w:sz w:val="13"/>
          <w:szCs w:val="13"/>
          <w:lang w:val="de-DE"/>
        </w:rPr>
        <w:t>[Office4]:</w:t>
      </w:r>
      <w:r w:rsidRPr="00FD28A9">
        <w:rPr>
          <w:rFonts w:ascii="Times New Roman" w:eastAsia="Times New Roman" w:hAnsi="Times New Roman" w:cs="Times New Roman"/>
          <w:b/>
          <w:bCs/>
          <w:spacing w:val="21"/>
          <w:sz w:val="13"/>
          <w:szCs w:val="13"/>
          <w:lang w:val="de-DE"/>
        </w:rPr>
        <w:t xml:space="preserve"> </w:t>
      </w:r>
      <w:r w:rsidRPr="00FD28A9">
        <w:rPr>
          <w:rFonts w:ascii="Calibri" w:eastAsia="Calibri" w:hAnsi="Calibri" w:cs="Calibri"/>
          <w:sz w:val="13"/>
          <w:szCs w:val="13"/>
          <w:lang w:val="de-DE"/>
        </w:rPr>
        <w:t>Ablauf</w:t>
      </w:r>
      <w:r w:rsidRPr="00FD28A9">
        <w:rPr>
          <w:rFonts w:ascii="Calibri" w:eastAsia="Calibri" w:hAnsi="Calibri" w:cs="Calibri"/>
          <w:spacing w:val="-5"/>
          <w:sz w:val="13"/>
          <w:szCs w:val="13"/>
          <w:lang w:val="de-DE"/>
        </w:rPr>
        <w:t xml:space="preserve"> </w:t>
      </w:r>
      <w:r w:rsidRPr="00FD28A9">
        <w:rPr>
          <w:rFonts w:ascii="Calibri" w:eastAsia="Calibri" w:hAnsi="Calibri" w:cs="Calibri"/>
          <w:sz w:val="13"/>
          <w:szCs w:val="13"/>
          <w:lang w:val="de-DE"/>
        </w:rPr>
        <w:t>einer</w:t>
      </w:r>
      <w:r w:rsidRPr="00FD28A9">
        <w:rPr>
          <w:rFonts w:ascii="Calibri" w:eastAsia="Calibri" w:hAnsi="Calibri" w:cs="Calibri"/>
          <w:spacing w:val="-5"/>
          <w:sz w:val="13"/>
          <w:szCs w:val="13"/>
          <w:lang w:val="de-DE"/>
        </w:rPr>
        <w:t xml:space="preserve"> </w:t>
      </w:r>
      <w:r w:rsidRPr="00FD28A9">
        <w:rPr>
          <w:rFonts w:ascii="Calibri" w:eastAsia="Calibri" w:hAnsi="Calibri" w:cs="Calibri"/>
          <w:sz w:val="13"/>
          <w:szCs w:val="13"/>
          <w:lang w:val="de-DE"/>
        </w:rPr>
        <w:t>Sales-Kampagne</w:t>
      </w:r>
      <w:r w:rsidRPr="00FD28A9">
        <w:rPr>
          <w:rFonts w:ascii="Calibri" w:eastAsia="Calibri" w:hAnsi="Calibri" w:cs="Calibri"/>
          <w:spacing w:val="-4"/>
          <w:sz w:val="13"/>
          <w:szCs w:val="13"/>
          <w:lang w:val="de-DE"/>
        </w:rPr>
        <w:t xml:space="preserve"> </w:t>
      </w:r>
      <w:r w:rsidRPr="00FD28A9">
        <w:rPr>
          <w:rFonts w:ascii="Calibri" w:eastAsia="Calibri" w:hAnsi="Calibri" w:cs="Calibri"/>
          <w:sz w:val="13"/>
          <w:szCs w:val="13"/>
          <w:lang w:val="de-DE"/>
        </w:rPr>
        <w:t>und</w:t>
      </w:r>
      <w:r w:rsidRPr="00FD28A9">
        <w:rPr>
          <w:rFonts w:ascii="Calibri" w:eastAsia="Calibri" w:hAnsi="Calibri" w:cs="Calibri"/>
          <w:spacing w:val="27"/>
          <w:w w:val="99"/>
          <w:sz w:val="13"/>
          <w:szCs w:val="13"/>
          <w:lang w:val="de-DE"/>
        </w:rPr>
        <w:t xml:space="preserve"> </w:t>
      </w:r>
      <w:r w:rsidRPr="00FD28A9">
        <w:rPr>
          <w:rFonts w:ascii="Calibri" w:eastAsia="Calibri" w:hAnsi="Calibri" w:cs="Calibri"/>
          <w:sz w:val="13"/>
          <w:szCs w:val="13"/>
          <w:lang w:val="de-DE"/>
        </w:rPr>
        <w:t>Erhebung</w:t>
      </w:r>
      <w:r w:rsidRPr="00FD28A9">
        <w:rPr>
          <w:rFonts w:ascii="Calibri" w:eastAsia="Calibri" w:hAnsi="Calibri" w:cs="Calibri"/>
          <w:spacing w:val="-3"/>
          <w:sz w:val="13"/>
          <w:szCs w:val="13"/>
          <w:lang w:val="de-DE"/>
        </w:rPr>
        <w:t xml:space="preserve"> </w:t>
      </w:r>
      <w:r w:rsidRPr="00FD28A9">
        <w:rPr>
          <w:rFonts w:ascii="Calibri" w:eastAsia="Calibri" w:hAnsi="Calibri" w:cs="Calibri"/>
          <w:sz w:val="13"/>
          <w:szCs w:val="13"/>
          <w:lang w:val="de-DE"/>
        </w:rPr>
        <w:t>von</w:t>
      </w:r>
      <w:r w:rsidRPr="00FD28A9">
        <w:rPr>
          <w:rFonts w:ascii="Calibri" w:eastAsia="Calibri" w:hAnsi="Calibri" w:cs="Calibri"/>
          <w:spacing w:val="-2"/>
          <w:sz w:val="13"/>
          <w:szCs w:val="13"/>
          <w:lang w:val="de-DE"/>
        </w:rPr>
        <w:t xml:space="preserve"> </w:t>
      </w:r>
      <w:r w:rsidRPr="00FD28A9">
        <w:rPr>
          <w:rFonts w:ascii="Calibri" w:eastAsia="Calibri" w:hAnsi="Calibri" w:cs="Calibri"/>
          <w:sz w:val="13"/>
          <w:szCs w:val="13"/>
          <w:lang w:val="de-DE"/>
        </w:rPr>
        <w:t>KPI’s,</w:t>
      </w:r>
      <w:r w:rsidRPr="00FD28A9">
        <w:rPr>
          <w:rFonts w:ascii="Calibri" w:eastAsia="Calibri" w:hAnsi="Calibri" w:cs="Calibri"/>
          <w:spacing w:val="-4"/>
          <w:sz w:val="13"/>
          <w:szCs w:val="13"/>
          <w:lang w:val="de-DE"/>
        </w:rPr>
        <w:t xml:space="preserve"> </w:t>
      </w:r>
      <w:r w:rsidRPr="00FD28A9">
        <w:rPr>
          <w:rFonts w:ascii="Calibri" w:eastAsia="Calibri" w:hAnsi="Calibri" w:cs="Calibri"/>
          <w:sz w:val="13"/>
          <w:szCs w:val="13"/>
          <w:lang w:val="de-DE"/>
        </w:rPr>
        <w:t>an</w:t>
      </w:r>
      <w:r w:rsidRPr="00FD28A9">
        <w:rPr>
          <w:rFonts w:ascii="Calibri" w:eastAsia="Calibri" w:hAnsi="Calibri" w:cs="Calibri"/>
          <w:spacing w:val="-2"/>
          <w:sz w:val="13"/>
          <w:szCs w:val="13"/>
          <w:lang w:val="de-DE"/>
        </w:rPr>
        <w:t xml:space="preserve"> </w:t>
      </w:r>
      <w:r w:rsidRPr="00FD28A9">
        <w:rPr>
          <w:rFonts w:ascii="Calibri" w:eastAsia="Calibri" w:hAnsi="Calibri" w:cs="Calibri"/>
          <w:sz w:val="13"/>
          <w:szCs w:val="13"/>
          <w:lang w:val="de-DE"/>
        </w:rPr>
        <w:t>die</w:t>
      </w:r>
      <w:r w:rsidRPr="00FD28A9">
        <w:rPr>
          <w:rFonts w:ascii="Calibri" w:eastAsia="Calibri" w:hAnsi="Calibri" w:cs="Calibri"/>
          <w:spacing w:val="-3"/>
          <w:sz w:val="13"/>
          <w:szCs w:val="13"/>
          <w:lang w:val="de-DE"/>
        </w:rPr>
        <w:t xml:space="preserve"> </w:t>
      </w:r>
      <w:r w:rsidRPr="00FD28A9">
        <w:rPr>
          <w:rFonts w:ascii="Calibri" w:eastAsia="Calibri" w:hAnsi="Calibri" w:cs="Calibri"/>
          <w:sz w:val="13"/>
          <w:szCs w:val="13"/>
          <w:lang w:val="de-DE"/>
        </w:rPr>
        <w:t>sich</w:t>
      </w:r>
      <w:r w:rsidRPr="00FD28A9">
        <w:rPr>
          <w:rFonts w:ascii="Calibri" w:eastAsia="Calibri" w:hAnsi="Calibri" w:cs="Calibri"/>
          <w:spacing w:val="-2"/>
          <w:sz w:val="13"/>
          <w:szCs w:val="13"/>
          <w:lang w:val="de-DE"/>
        </w:rPr>
        <w:t xml:space="preserve"> </w:t>
      </w:r>
      <w:r w:rsidRPr="00FD28A9">
        <w:rPr>
          <w:rFonts w:ascii="Calibri" w:eastAsia="Calibri" w:hAnsi="Calibri" w:cs="Calibri"/>
          <w:sz w:val="13"/>
          <w:szCs w:val="13"/>
          <w:lang w:val="de-DE"/>
        </w:rPr>
        <w:t>die</w:t>
      </w:r>
      <w:r w:rsidRPr="00FD28A9">
        <w:rPr>
          <w:rFonts w:ascii="Calibri" w:eastAsia="Calibri" w:hAnsi="Calibri" w:cs="Calibri"/>
          <w:spacing w:val="-3"/>
          <w:sz w:val="13"/>
          <w:szCs w:val="13"/>
          <w:lang w:val="de-DE"/>
        </w:rPr>
        <w:t xml:space="preserve"> </w:t>
      </w:r>
      <w:r w:rsidRPr="00FD28A9">
        <w:rPr>
          <w:rFonts w:ascii="Calibri" w:eastAsia="Calibri" w:hAnsi="Calibri" w:cs="Calibri"/>
          <w:sz w:val="13"/>
          <w:szCs w:val="13"/>
          <w:lang w:val="de-DE"/>
        </w:rPr>
        <w:t>Bewertung</w:t>
      </w:r>
      <w:r w:rsidRPr="00FD28A9">
        <w:rPr>
          <w:rFonts w:ascii="Calibri" w:eastAsia="Calibri" w:hAnsi="Calibri" w:cs="Calibri"/>
          <w:spacing w:val="-2"/>
          <w:sz w:val="13"/>
          <w:szCs w:val="13"/>
          <w:lang w:val="de-DE"/>
        </w:rPr>
        <w:t xml:space="preserve"> </w:t>
      </w:r>
      <w:r w:rsidRPr="00FD28A9">
        <w:rPr>
          <w:rFonts w:ascii="Calibri" w:eastAsia="Calibri" w:hAnsi="Calibri" w:cs="Calibri"/>
          <w:sz w:val="13"/>
          <w:szCs w:val="13"/>
          <w:lang w:val="de-DE"/>
        </w:rPr>
        <w:t>orientiert.</w:t>
      </w:r>
    </w:p>
    <w:p w14:paraId="30A27A20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6433F224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37DD4B16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3F965612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0570CA88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53167CA7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20B8E3D1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700897E6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14B83DA1" w14:textId="77777777" w:rsidR="00EE40EA" w:rsidRPr="00FD28A9" w:rsidRDefault="00EE40EA">
      <w:pPr>
        <w:spacing w:before="2"/>
        <w:rPr>
          <w:rFonts w:ascii="Calibri" w:eastAsia="Calibri" w:hAnsi="Calibri" w:cs="Calibri"/>
          <w:sz w:val="14"/>
          <w:szCs w:val="14"/>
          <w:lang w:val="de-DE"/>
        </w:rPr>
      </w:pPr>
    </w:p>
    <w:p w14:paraId="7B2112B1" w14:textId="77777777" w:rsidR="00EE40EA" w:rsidRPr="00FD28A9" w:rsidRDefault="006319E0">
      <w:pPr>
        <w:spacing w:line="243" w:lineRule="auto"/>
        <w:ind w:left="370" w:right="119"/>
        <w:rPr>
          <w:rFonts w:ascii="Calibri" w:eastAsia="Calibri" w:hAnsi="Calibri" w:cs="Calibri"/>
          <w:sz w:val="13"/>
          <w:szCs w:val="13"/>
          <w:lang w:val="de-DE"/>
        </w:rPr>
      </w:pPr>
      <w:r w:rsidRPr="00FD28A9">
        <w:rPr>
          <w:rFonts w:ascii="Times New Roman" w:hAnsi="Times New Roman"/>
          <w:b/>
          <w:sz w:val="13"/>
          <w:lang w:val="de-DE"/>
        </w:rPr>
        <w:t>Kommentiert</w:t>
      </w:r>
      <w:r w:rsidRPr="00FD28A9">
        <w:rPr>
          <w:rFonts w:ascii="Times New Roman" w:hAnsi="Times New Roman"/>
          <w:b/>
          <w:spacing w:val="-6"/>
          <w:sz w:val="13"/>
          <w:lang w:val="de-DE"/>
        </w:rPr>
        <w:t xml:space="preserve"> </w:t>
      </w:r>
      <w:r w:rsidRPr="00FD28A9">
        <w:rPr>
          <w:rFonts w:ascii="Times New Roman" w:hAnsi="Times New Roman"/>
          <w:b/>
          <w:sz w:val="13"/>
          <w:lang w:val="de-DE"/>
        </w:rPr>
        <w:t>[Office5]:</w:t>
      </w:r>
      <w:r w:rsidRPr="00FD28A9">
        <w:rPr>
          <w:rFonts w:ascii="Times New Roman" w:hAnsi="Times New Roman"/>
          <w:b/>
          <w:spacing w:val="21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Untersuchung</w:t>
      </w:r>
      <w:r w:rsidRPr="00FD28A9">
        <w:rPr>
          <w:rFonts w:ascii="Calibri" w:hAnsi="Calibri"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der</w:t>
      </w:r>
      <w:r w:rsidRPr="00FD28A9">
        <w:rPr>
          <w:rFonts w:ascii="Calibri" w:hAnsi="Calibri"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Ergebnisse</w:t>
      </w:r>
      <w:r w:rsidRPr="00FD28A9">
        <w:rPr>
          <w:rFonts w:ascii="Calibri" w:hAnsi="Calibri"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der</w:t>
      </w:r>
      <w:r w:rsidRPr="00FD28A9">
        <w:rPr>
          <w:rFonts w:ascii="Calibri" w:hAnsi="Calibri"/>
          <w:spacing w:val="25"/>
          <w:w w:val="99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durchgeführten</w:t>
      </w:r>
      <w:r w:rsidRPr="00FD28A9">
        <w:rPr>
          <w:rFonts w:ascii="Calibri" w:hAnsi="Calibri"/>
          <w:spacing w:val="-1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Kampagne.</w:t>
      </w:r>
    </w:p>
    <w:p w14:paraId="3ED6FBE6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588A7A19" w14:textId="77777777" w:rsidR="00EE40EA" w:rsidRPr="00FD28A9" w:rsidRDefault="00EE40EA">
      <w:pPr>
        <w:rPr>
          <w:rFonts w:ascii="Calibri" w:eastAsia="Calibri" w:hAnsi="Calibri" w:cs="Calibri"/>
          <w:sz w:val="12"/>
          <w:szCs w:val="12"/>
          <w:lang w:val="de-DE"/>
        </w:rPr>
      </w:pPr>
    </w:p>
    <w:p w14:paraId="537AFF3A" w14:textId="77777777" w:rsidR="00EE40EA" w:rsidRPr="00FD28A9" w:rsidRDefault="00EE40EA">
      <w:pPr>
        <w:spacing w:before="8"/>
        <w:rPr>
          <w:rFonts w:ascii="Calibri" w:eastAsia="Calibri" w:hAnsi="Calibri" w:cs="Calibri"/>
          <w:sz w:val="17"/>
          <w:szCs w:val="17"/>
          <w:lang w:val="de-DE"/>
        </w:rPr>
      </w:pPr>
    </w:p>
    <w:p w14:paraId="309E2E5C" w14:textId="77777777" w:rsidR="00EE40EA" w:rsidRPr="00FD28A9" w:rsidRDefault="006319E0">
      <w:pPr>
        <w:spacing w:line="241" w:lineRule="auto"/>
        <w:ind w:left="370" w:right="304"/>
        <w:rPr>
          <w:rFonts w:ascii="Calibri" w:eastAsia="Calibri" w:hAnsi="Calibri" w:cs="Calibri"/>
          <w:sz w:val="13"/>
          <w:szCs w:val="13"/>
          <w:lang w:val="de-DE"/>
        </w:rPr>
      </w:pPr>
      <w:r w:rsidRPr="00FD28A9">
        <w:rPr>
          <w:rFonts w:ascii="Times New Roman" w:hAnsi="Times New Roman"/>
          <w:b/>
          <w:sz w:val="13"/>
          <w:lang w:val="de-DE"/>
        </w:rPr>
        <w:t>Kommentiert</w:t>
      </w:r>
      <w:r w:rsidRPr="00FD28A9">
        <w:rPr>
          <w:rFonts w:ascii="Times New Roman" w:hAnsi="Times New Roman"/>
          <w:b/>
          <w:spacing w:val="-8"/>
          <w:sz w:val="13"/>
          <w:lang w:val="de-DE"/>
        </w:rPr>
        <w:t xml:space="preserve"> </w:t>
      </w:r>
      <w:r w:rsidRPr="00FD28A9">
        <w:rPr>
          <w:rFonts w:ascii="Times New Roman" w:hAnsi="Times New Roman"/>
          <w:b/>
          <w:sz w:val="13"/>
          <w:lang w:val="de-DE"/>
        </w:rPr>
        <w:t>[Office6]:</w:t>
      </w:r>
      <w:r w:rsidRPr="00FD28A9">
        <w:rPr>
          <w:rFonts w:ascii="Times New Roman" w:hAnsi="Times New Roman"/>
          <w:b/>
          <w:spacing w:val="-7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Zusammentragung</w:t>
      </w:r>
      <w:r w:rsidRPr="00FD28A9">
        <w:rPr>
          <w:rFonts w:ascii="Calibri" w:hAnsi="Calibri"/>
          <w:spacing w:val="-6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der</w:t>
      </w:r>
      <w:r w:rsidRPr="00FD28A9">
        <w:rPr>
          <w:rFonts w:ascii="Calibri" w:hAnsi="Calibri"/>
          <w:spacing w:val="-7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Kriterien</w:t>
      </w:r>
      <w:r w:rsidRPr="00FD28A9">
        <w:rPr>
          <w:rFonts w:ascii="Calibri" w:hAnsi="Calibri"/>
          <w:spacing w:val="26"/>
          <w:w w:val="99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durch</w:t>
      </w:r>
      <w:r w:rsidRPr="00FD28A9">
        <w:rPr>
          <w:rFonts w:ascii="Calibri" w:hAnsi="Calibri"/>
          <w:spacing w:val="-5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Zusammenfassung</w:t>
      </w:r>
      <w:r w:rsidRPr="00FD28A9">
        <w:rPr>
          <w:rFonts w:ascii="Calibri" w:hAnsi="Calibri"/>
          <w:spacing w:val="-5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der</w:t>
      </w:r>
      <w:r w:rsidRPr="00FD28A9">
        <w:rPr>
          <w:rFonts w:ascii="Calibri" w:hAnsi="Calibri"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Ergebnisse.</w:t>
      </w:r>
      <w:r w:rsidRPr="00FD28A9">
        <w:rPr>
          <w:rFonts w:ascii="Calibri" w:hAnsi="Calibri"/>
          <w:spacing w:val="-6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Diese</w:t>
      </w:r>
      <w:r w:rsidRPr="00FD28A9">
        <w:rPr>
          <w:rFonts w:ascii="Calibri" w:hAnsi="Calibri"/>
          <w:spacing w:val="-5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Kriterien</w:t>
      </w:r>
      <w:r w:rsidRPr="00FD28A9">
        <w:rPr>
          <w:rFonts w:ascii="Calibri" w:hAnsi="Calibri"/>
          <w:spacing w:val="23"/>
          <w:w w:val="99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sollen</w:t>
      </w:r>
      <w:r w:rsidRPr="00FD28A9">
        <w:rPr>
          <w:rFonts w:ascii="Calibri" w:hAnsi="Calibri"/>
          <w:spacing w:val="-3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für</w:t>
      </w:r>
      <w:r w:rsidRPr="00FD28A9">
        <w:rPr>
          <w:rFonts w:ascii="Calibri" w:hAnsi="Calibri"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weitere</w:t>
      </w:r>
      <w:r w:rsidRPr="00FD28A9">
        <w:rPr>
          <w:rFonts w:ascii="Calibri" w:hAnsi="Calibri"/>
          <w:spacing w:val="-2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Unternehmen</w:t>
      </w:r>
      <w:r w:rsidRPr="00FD28A9">
        <w:rPr>
          <w:rFonts w:ascii="Calibri" w:hAnsi="Calibri"/>
          <w:spacing w:val="-3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als</w:t>
      </w:r>
      <w:r w:rsidRPr="00FD28A9">
        <w:rPr>
          <w:rFonts w:ascii="Calibri" w:hAnsi="Calibri"/>
          <w:spacing w:val="-3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Muster</w:t>
      </w:r>
      <w:r w:rsidRPr="00FD28A9">
        <w:rPr>
          <w:rFonts w:ascii="Calibri" w:hAnsi="Calibri"/>
          <w:spacing w:val="-2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für</w:t>
      </w:r>
      <w:r w:rsidRPr="00FD28A9">
        <w:rPr>
          <w:rFonts w:ascii="Calibri" w:hAnsi="Calibri"/>
          <w:spacing w:val="-4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eine</w:t>
      </w:r>
      <w:r w:rsidRPr="00FD28A9">
        <w:rPr>
          <w:rFonts w:ascii="Calibri" w:hAnsi="Calibri"/>
          <w:spacing w:val="24"/>
          <w:w w:val="99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erfolgreiche</w:t>
      </w:r>
      <w:r w:rsidRPr="00FD28A9">
        <w:rPr>
          <w:rFonts w:ascii="Calibri" w:hAnsi="Calibri"/>
          <w:spacing w:val="-9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Leadgenerierung</w:t>
      </w:r>
      <w:r w:rsidRPr="00FD28A9">
        <w:rPr>
          <w:rFonts w:ascii="Calibri" w:hAnsi="Calibri"/>
          <w:spacing w:val="-9"/>
          <w:sz w:val="13"/>
          <w:lang w:val="de-DE"/>
        </w:rPr>
        <w:t xml:space="preserve"> </w:t>
      </w:r>
      <w:r w:rsidRPr="00FD28A9">
        <w:rPr>
          <w:rFonts w:ascii="Calibri" w:hAnsi="Calibri"/>
          <w:sz w:val="13"/>
          <w:lang w:val="de-DE"/>
        </w:rPr>
        <w:t>dienen.</w:t>
      </w:r>
    </w:p>
    <w:p w14:paraId="3F65548A" w14:textId="77777777" w:rsidR="00EE40EA" w:rsidRPr="00FD28A9" w:rsidRDefault="006319E0">
      <w:pPr>
        <w:spacing w:before="69"/>
        <w:ind w:left="370" w:right="304"/>
        <w:rPr>
          <w:rFonts w:ascii="Arial" w:eastAsia="Arial" w:hAnsi="Arial" w:cs="Arial"/>
          <w:sz w:val="13"/>
          <w:szCs w:val="13"/>
          <w:lang w:val="de-DE"/>
        </w:rPr>
      </w:pPr>
      <w:r w:rsidRPr="00FD28A9">
        <w:rPr>
          <w:rFonts w:ascii="Times New Roman" w:hAnsi="Times New Roman"/>
          <w:b/>
          <w:sz w:val="13"/>
          <w:lang w:val="de-DE"/>
        </w:rPr>
        <w:t>Kommentiert</w:t>
      </w:r>
      <w:r w:rsidRPr="00FD28A9">
        <w:rPr>
          <w:rFonts w:ascii="Times New Roman" w:hAnsi="Times New Roman"/>
          <w:b/>
          <w:spacing w:val="-7"/>
          <w:sz w:val="13"/>
          <w:lang w:val="de-DE"/>
        </w:rPr>
        <w:t xml:space="preserve"> </w:t>
      </w:r>
      <w:r w:rsidRPr="00FD28A9">
        <w:rPr>
          <w:rFonts w:ascii="Times New Roman" w:hAnsi="Times New Roman"/>
          <w:b/>
          <w:sz w:val="13"/>
          <w:lang w:val="de-DE"/>
        </w:rPr>
        <w:t>[Office7]:</w:t>
      </w:r>
      <w:r w:rsidRPr="00FD28A9">
        <w:rPr>
          <w:rFonts w:ascii="Times New Roman" w:hAnsi="Times New Roman"/>
          <w:b/>
          <w:spacing w:val="-5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Die</w:t>
      </w:r>
      <w:r w:rsidRPr="00FD28A9">
        <w:rPr>
          <w:rFonts w:ascii="Arial" w:hAnsi="Arial"/>
          <w:spacing w:val="-7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Untersuchung</w:t>
      </w:r>
      <w:r w:rsidRPr="00FD28A9">
        <w:rPr>
          <w:rFonts w:ascii="Arial" w:hAnsi="Arial"/>
          <w:spacing w:val="-6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schließt</w:t>
      </w:r>
      <w:r w:rsidRPr="00FD28A9">
        <w:rPr>
          <w:rFonts w:ascii="Arial" w:hAnsi="Arial"/>
          <w:spacing w:val="30"/>
          <w:w w:val="99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zuletzt</w:t>
      </w:r>
      <w:r w:rsidRPr="00FD28A9">
        <w:rPr>
          <w:rFonts w:ascii="Arial" w:hAnsi="Arial"/>
          <w:spacing w:val="-4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mit</w:t>
      </w:r>
      <w:r w:rsidRPr="00FD28A9">
        <w:rPr>
          <w:rFonts w:ascii="Arial" w:hAnsi="Arial"/>
          <w:spacing w:val="-3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einem</w:t>
      </w:r>
      <w:r w:rsidRPr="00FD28A9">
        <w:rPr>
          <w:rFonts w:ascii="Arial" w:hAnsi="Arial"/>
          <w:spacing w:val="-3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Fazit</w:t>
      </w:r>
      <w:r w:rsidRPr="00FD28A9">
        <w:rPr>
          <w:rFonts w:ascii="Arial" w:hAnsi="Arial"/>
          <w:spacing w:val="-3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zu</w:t>
      </w:r>
      <w:r w:rsidRPr="00FD28A9">
        <w:rPr>
          <w:rFonts w:ascii="Arial" w:hAnsi="Arial"/>
          <w:spacing w:val="-3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den</w:t>
      </w:r>
      <w:r w:rsidRPr="00FD28A9">
        <w:rPr>
          <w:rFonts w:ascii="Arial" w:hAnsi="Arial"/>
          <w:spacing w:val="-3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Ergebnissen</w:t>
      </w:r>
      <w:r w:rsidRPr="00FD28A9">
        <w:rPr>
          <w:rFonts w:ascii="Arial" w:hAnsi="Arial"/>
          <w:spacing w:val="-2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des</w:t>
      </w:r>
      <w:r w:rsidRPr="00FD28A9">
        <w:rPr>
          <w:rFonts w:ascii="Arial" w:hAnsi="Arial"/>
          <w:spacing w:val="36"/>
          <w:w w:val="99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Vergleichs</w:t>
      </w:r>
      <w:r w:rsidRPr="00FD28A9">
        <w:rPr>
          <w:rFonts w:ascii="Arial" w:hAnsi="Arial"/>
          <w:spacing w:val="-3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ab.</w:t>
      </w:r>
      <w:r w:rsidRPr="00FD28A9">
        <w:rPr>
          <w:rFonts w:ascii="Arial" w:hAnsi="Arial"/>
          <w:spacing w:val="-4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Der</w:t>
      </w:r>
      <w:r w:rsidRPr="00FD28A9">
        <w:rPr>
          <w:rFonts w:ascii="Arial" w:hAnsi="Arial"/>
          <w:spacing w:val="-4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Ausblick</w:t>
      </w:r>
      <w:r w:rsidRPr="00FD28A9">
        <w:rPr>
          <w:rFonts w:ascii="Arial" w:hAnsi="Arial"/>
          <w:spacing w:val="-3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soll</w:t>
      </w:r>
      <w:r w:rsidRPr="00FD28A9">
        <w:rPr>
          <w:rFonts w:ascii="Arial" w:hAnsi="Arial"/>
          <w:spacing w:val="-4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auf</w:t>
      </w:r>
      <w:r w:rsidRPr="00FD28A9">
        <w:rPr>
          <w:rFonts w:ascii="Arial" w:hAnsi="Arial"/>
          <w:spacing w:val="-4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künftige</w:t>
      </w:r>
      <w:r w:rsidRPr="00FD28A9">
        <w:rPr>
          <w:rFonts w:ascii="Arial" w:hAnsi="Arial"/>
          <w:spacing w:val="32"/>
          <w:w w:val="99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erfolgreiche</w:t>
      </w:r>
      <w:r w:rsidRPr="00FD28A9">
        <w:rPr>
          <w:rFonts w:ascii="Arial" w:hAnsi="Arial"/>
          <w:spacing w:val="-9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Sales-Kampagnen</w:t>
      </w:r>
      <w:r w:rsidRPr="00FD28A9">
        <w:rPr>
          <w:rFonts w:ascii="Arial" w:hAnsi="Arial"/>
          <w:spacing w:val="-9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zur</w:t>
      </w:r>
      <w:r w:rsidRPr="00FD28A9">
        <w:rPr>
          <w:rFonts w:ascii="Arial" w:hAnsi="Arial"/>
          <w:spacing w:val="-10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Leadgenerierung</w:t>
      </w:r>
      <w:r w:rsidRPr="00FD28A9">
        <w:rPr>
          <w:rFonts w:ascii="Arial" w:hAnsi="Arial"/>
          <w:spacing w:val="46"/>
          <w:w w:val="99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verweisen</w:t>
      </w:r>
      <w:r w:rsidRPr="00FD28A9">
        <w:rPr>
          <w:rFonts w:ascii="Arial" w:hAnsi="Arial"/>
          <w:spacing w:val="-4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und</w:t>
      </w:r>
      <w:r w:rsidRPr="00FD28A9">
        <w:rPr>
          <w:rFonts w:ascii="Arial" w:hAnsi="Arial"/>
          <w:spacing w:val="-4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Anhaltspunkte</w:t>
      </w:r>
      <w:r w:rsidRPr="00FD28A9">
        <w:rPr>
          <w:rFonts w:ascii="Arial" w:hAnsi="Arial"/>
          <w:spacing w:val="-4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für</w:t>
      </w:r>
      <w:r w:rsidRPr="00FD28A9">
        <w:rPr>
          <w:rFonts w:ascii="Arial" w:hAnsi="Arial"/>
          <w:spacing w:val="-4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künftige</w:t>
      </w:r>
      <w:r w:rsidRPr="00FD28A9">
        <w:rPr>
          <w:rFonts w:ascii="Arial" w:hAnsi="Arial"/>
          <w:spacing w:val="-3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Arbeiten</w:t>
      </w:r>
      <w:r w:rsidRPr="00FD28A9">
        <w:rPr>
          <w:rFonts w:ascii="Arial" w:hAnsi="Arial"/>
          <w:spacing w:val="-4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zu</w:t>
      </w:r>
      <w:r w:rsidRPr="00FD28A9">
        <w:rPr>
          <w:rFonts w:ascii="Arial" w:hAnsi="Arial"/>
          <w:spacing w:val="26"/>
          <w:w w:val="99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haben,</w:t>
      </w:r>
      <w:r w:rsidRPr="00FD28A9">
        <w:rPr>
          <w:rFonts w:ascii="Arial" w:hAnsi="Arial"/>
          <w:spacing w:val="-5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um</w:t>
      </w:r>
      <w:r w:rsidRPr="00FD28A9">
        <w:rPr>
          <w:rFonts w:ascii="Arial" w:hAnsi="Arial"/>
          <w:spacing w:val="-4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die</w:t>
      </w:r>
      <w:r w:rsidRPr="00FD28A9">
        <w:rPr>
          <w:rFonts w:ascii="Arial" w:hAnsi="Arial"/>
          <w:spacing w:val="-4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Unterschiede</w:t>
      </w:r>
      <w:r w:rsidRPr="00FD28A9">
        <w:rPr>
          <w:rFonts w:ascii="Arial" w:hAnsi="Arial"/>
          <w:spacing w:val="-4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weiterhin</w:t>
      </w:r>
      <w:r w:rsidRPr="00FD28A9">
        <w:rPr>
          <w:rFonts w:ascii="Arial" w:hAnsi="Arial"/>
          <w:spacing w:val="-4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zu</w:t>
      </w:r>
      <w:r w:rsidRPr="00FD28A9">
        <w:rPr>
          <w:rFonts w:ascii="Arial" w:hAnsi="Arial"/>
          <w:spacing w:val="-4"/>
          <w:sz w:val="13"/>
          <w:lang w:val="de-DE"/>
        </w:rPr>
        <w:t xml:space="preserve"> </w:t>
      </w:r>
      <w:r w:rsidRPr="00FD28A9">
        <w:rPr>
          <w:rFonts w:ascii="Arial" w:hAnsi="Arial"/>
          <w:sz w:val="13"/>
          <w:lang w:val="de-DE"/>
        </w:rPr>
        <w:t>untersuchen.</w:t>
      </w:r>
    </w:p>
    <w:p w14:paraId="2D691929" w14:textId="77777777" w:rsidR="00EE40EA" w:rsidRPr="00FD28A9" w:rsidRDefault="00EE40EA">
      <w:pPr>
        <w:rPr>
          <w:rFonts w:ascii="Arial" w:eastAsia="Arial" w:hAnsi="Arial" w:cs="Arial"/>
          <w:sz w:val="13"/>
          <w:szCs w:val="13"/>
          <w:lang w:val="de-DE"/>
        </w:rPr>
        <w:sectPr w:rsidR="00EE40EA" w:rsidRPr="00FD28A9">
          <w:type w:val="continuous"/>
          <w:pgSz w:w="11910" w:h="16840"/>
          <w:pgMar w:top="80" w:right="200" w:bottom="280" w:left="980" w:header="720" w:footer="720" w:gutter="0"/>
          <w:cols w:num="2" w:space="720" w:equalWidth="0">
            <w:col w:w="6694" w:space="177"/>
            <w:col w:w="3859"/>
          </w:cols>
        </w:sectPr>
      </w:pPr>
    </w:p>
    <w:p w14:paraId="33F70A5E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27559523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19472327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591C54ED" w14:textId="77777777" w:rsidR="00EE40EA" w:rsidRPr="00FD28A9" w:rsidRDefault="00EE40EA">
      <w:pPr>
        <w:spacing w:before="5"/>
        <w:rPr>
          <w:rFonts w:ascii="Arial" w:eastAsia="Arial" w:hAnsi="Arial" w:cs="Arial"/>
          <w:sz w:val="19"/>
          <w:szCs w:val="19"/>
          <w:lang w:val="de-DE"/>
        </w:rPr>
      </w:pPr>
    </w:p>
    <w:p w14:paraId="2EF2E60F" w14:textId="77777777" w:rsidR="00EE40EA" w:rsidRPr="00FD28A9" w:rsidRDefault="00000000">
      <w:pPr>
        <w:pStyle w:val="berschrift1"/>
        <w:jc w:val="both"/>
        <w:rPr>
          <w:b w:val="0"/>
          <w:bCs w:val="0"/>
          <w:lang w:val="de-DE"/>
        </w:rPr>
      </w:pPr>
      <w:r>
        <w:rPr>
          <w:lang w:val="de-DE"/>
        </w:rPr>
        <w:pict w14:anchorId="4E0CB563">
          <v:group id="_x0000_s1028" style="position:absolute;left:0;text-align:left;margin-left:390.45pt;margin-top:-42.05pt;width:189.4pt;height:608.85pt;z-index:1432;mso-position-horizontal-relative:page" coordorigin="7809,-841" coordsize="3788,12177">
            <v:shape id="_x0000_s1029" style="position:absolute;left:7809;top:-841;width:3788;height:12177" coordorigin="7809,-841" coordsize="3788,12177" path="m7809,11335r3788,l11597,-841r-3788,l7809,11335xe" fillcolor="#f2f2f2" stroked="f">
              <v:path arrowok="t"/>
            </v:shape>
            <w10:wrap anchorx="page"/>
          </v:group>
        </w:pict>
      </w:r>
      <w:r w:rsidR="006319E0" w:rsidRPr="00FD28A9">
        <w:rPr>
          <w:w w:val="105"/>
          <w:lang w:val="de-DE"/>
        </w:rPr>
        <w:t>Literaturverzeichnis</w:t>
      </w:r>
    </w:p>
    <w:p w14:paraId="37709EBF" w14:textId="77777777" w:rsidR="00EE40EA" w:rsidRPr="00FD28A9" w:rsidRDefault="00EE40EA">
      <w:pPr>
        <w:rPr>
          <w:rFonts w:ascii="Arial" w:eastAsia="Arial" w:hAnsi="Arial" w:cs="Arial"/>
          <w:b/>
          <w:bCs/>
          <w:sz w:val="16"/>
          <w:szCs w:val="16"/>
          <w:lang w:val="de-DE"/>
        </w:rPr>
      </w:pPr>
    </w:p>
    <w:p w14:paraId="7686E24B" w14:textId="77777777" w:rsidR="00EE40EA" w:rsidRPr="00FD28A9" w:rsidRDefault="00EE40EA">
      <w:pPr>
        <w:spacing w:before="2"/>
        <w:rPr>
          <w:rFonts w:ascii="Arial" w:eastAsia="Arial" w:hAnsi="Arial" w:cs="Arial"/>
          <w:b/>
          <w:bCs/>
          <w:sz w:val="17"/>
          <w:szCs w:val="17"/>
          <w:lang w:val="de-DE"/>
        </w:rPr>
      </w:pPr>
    </w:p>
    <w:p w14:paraId="2FA46071" w14:textId="77777777" w:rsidR="00EE40EA" w:rsidRPr="005213F0" w:rsidRDefault="006319E0">
      <w:pPr>
        <w:pStyle w:val="Textkrper"/>
        <w:spacing w:before="0" w:line="385" w:lineRule="auto"/>
        <w:ind w:right="5323"/>
        <w:rPr>
          <w:lang w:val="en-GB"/>
          <w:rPrChange w:id="157" w:author="pia.georgiew@mni.thm.de" w:date="2025-04-08T14:51:00Z" w16du:dateUtc="2025-04-08T12:51:00Z">
            <w:rPr>
              <w:lang w:val="de-DE"/>
            </w:rPr>
          </w:rPrChange>
        </w:rPr>
      </w:pPr>
      <w:r w:rsidRPr="00FD28A9">
        <w:rPr>
          <w:spacing w:val="1"/>
          <w:w w:val="105"/>
          <w:lang w:val="de-DE"/>
        </w:rPr>
        <w:t>Behm,</w:t>
      </w:r>
      <w:r w:rsidRPr="00FD28A9">
        <w:rPr>
          <w:w w:val="105"/>
          <w:lang w:val="de-DE"/>
        </w:rPr>
        <w:t xml:space="preserve"> Teresa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u.a.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(2017):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iit-Trend-Monitoring.</w:t>
      </w:r>
      <w:r w:rsidRPr="00FD28A9">
        <w:rPr>
          <w:spacing w:val="1"/>
          <w:w w:val="105"/>
          <w:lang w:val="de-DE"/>
        </w:rPr>
        <w:t xml:space="preserve"> </w:t>
      </w:r>
      <w:r w:rsidRPr="005213F0">
        <w:rPr>
          <w:w w:val="105"/>
          <w:lang w:val="en-GB"/>
          <w:rPrChange w:id="158" w:author="pia.georgiew@mni.thm.de" w:date="2025-04-08T14:51:00Z" w16du:dateUtc="2025-04-08T12:51:00Z">
            <w:rPr>
              <w:w w:val="105"/>
              <w:lang w:val="de-DE"/>
            </w:rPr>
          </w:rPrChange>
        </w:rPr>
        <w:t>Startup-Szene</w:t>
      </w:r>
      <w:r w:rsidRPr="005213F0">
        <w:rPr>
          <w:spacing w:val="2"/>
          <w:w w:val="105"/>
          <w:lang w:val="en-GB"/>
          <w:rPrChange w:id="159" w:author="pia.georgiew@mni.thm.de" w:date="2025-04-08T14:51:00Z" w16du:dateUtc="2025-04-08T12:51:00Z">
            <w:rPr>
              <w:spacing w:val="2"/>
              <w:w w:val="105"/>
              <w:lang w:val="de-DE"/>
            </w:rPr>
          </w:rPrChange>
        </w:rPr>
        <w:t xml:space="preserve"> </w:t>
      </w:r>
      <w:r w:rsidRPr="005213F0">
        <w:rPr>
          <w:w w:val="105"/>
          <w:lang w:val="en-GB"/>
          <w:rPrChange w:id="160" w:author="pia.georgiew@mni.thm.de" w:date="2025-04-08T14:51:00Z" w16du:dateUtc="2025-04-08T12:51:00Z">
            <w:rPr>
              <w:w w:val="105"/>
              <w:lang w:val="de-DE"/>
            </w:rPr>
          </w:rPrChange>
        </w:rPr>
        <w:t>Whitepaper</w:t>
      </w:r>
      <w:r w:rsidRPr="005213F0">
        <w:rPr>
          <w:spacing w:val="84"/>
          <w:w w:val="105"/>
          <w:lang w:val="en-GB"/>
          <w:rPrChange w:id="161" w:author="pia.georgiew@mni.thm.de" w:date="2025-04-08T14:51:00Z" w16du:dateUtc="2025-04-08T12:51:00Z">
            <w:rPr>
              <w:spacing w:val="84"/>
              <w:w w:val="105"/>
              <w:lang w:val="de-DE"/>
            </w:rPr>
          </w:rPrChange>
        </w:rPr>
        <w:t xml:space="preserve"> </w:t>
      </w:r>
      <w:r w:rsidRPr="005213F0">
        <w:rPr>
          <w:w w:val="105"/>
          <w:lang w:val="en-GB"/>
          <w:rPrChange w:id="162" w:author="pia.georgiew@mni.thm.de" w:date="2025-04-08T14:51:00Z" w16du:dateUtc="2025-04-08T12:51:00Z">
            <w:rPr>
              <w:w w:val="105"/>
              <w:lang w:val="de-DE"/>
            </w:rPr>
          </w:rPrChange>
        </w:rPr>
        <w:t>https</w:t>
      </w:r>
      <w:r>
        <w:fldChar w:fldCharType="begin"/>
      </w:r>
      <w:r>
        <w:instrText>HYPERLINK "http://www.iit-berlin.de/de/publikationen/iit-trend-monitoring/" \h</w:instrText>
      </w:r>
      <w:r>
        <w:fldChar w:fldCharType="separate"/>
      </w:r>
      <w:r w:rsidRPr="005213F0">
        <w:rPr>
          <w:w w:val="105"/>
          <w:lang w:val="en-GB"/>
          <w:rPrChange w:id="163" w:author="pia.georgiew@mni.thm.de" w:date="2025-04-08T14:51:00Z" w16du:dateUtc="2025-04-08T12:51:00Z">
            <w:rPr>
              <w:w w:val="105"/>
              <w:lang w:val="de-DE"/>
            </w:rPr>
          </w:rPrChange>
        </w:rPr>
        <w:t>://www.iit-berlin.de/de/publikationen/iit-trend-monitoring/</w:t>
      </w:r>
      <w:r>
        <w:fldChar w:fldCharType="end"/>
      </w:r>
      <w:r w:rsidRPr="005213F0">
        <w:rPr>
          <w:w w:val="105"/>
          <w:lang w:val="en-GB"/>
          <w:rPrChange w:id="164" w:author="pia.georgiew@mni.thm.de" w:date="2025-04-08T14:51:00Z" w16du:dateUtc="2025-04-08T12:51:00Z">
            <w:rPr>
              <w:w w:val="105"/>
              <w:lang w:val="de-DE"/>
            </w:rPr>
          </w:rPrChange>
        </w:rPr>
        <w:t xml:space="preserve"> (14.12.19)</w:t>
      </w:r>
    </w:p>
    <w:p w14:paraId="50149901" w14:textId="77777777" w:rsidR="00EE40EA" w:rsidRPr="005213F0" w:rsidRDefault="00EE40EA">
      <w:pPr>
        <w:rPr>
          <w:rFonts w:ascii="Arial" w:eastAsia="Arial" w:hAnsi="Arial" w:cs="Arial"/>
          <w:sz w:val="16"/>
          <w:szCs w:val="16"/>
          <w:lang w:val="en-GB"/>
          <w:rPrChange w:id="165" w:author="pia.georgiew@mni.thm.de" w:date="2025-04-08T14:51:00Z" w16du:dateUtc="2025-04-08T12:51:00Z">
            <w:rPr>
              <w:rFonts w:ascii="Arial" w:eastAsia="Arial" w:hAnsi="Arial" w:cs="Arial"/>
              <w:sz w:val="16"/>
              <w:szCs w:val="16"/>
              <w:lang w:val="de-DE"/>
            </w:rPr>
          </w:rPrChange>
        </w:rPr>
      </w:pPr>
    </w:p>
    <w:p w14:paraId="413E9FEB" w14:textId="77777777" w:rsidR="00EE40EA" w:rsidRPr="00FD28A9" w:rsidRDefault="006319E0">
      <w:pPr>
        <w:pStyle w:val="Textkrper"/>
        <w:spacing w:before="95" w:line="387" w:lineRule="auto"/>
        <w:ind w:right="3997"/>
        <w:jc w:val="both"/>
        <w:rPr>
          <w:lang w:val="de-DE"/>
        </w:rPr>
      </w:pPr>
      <w:r w:rsidRPr="00FD28A9">
        <w:rPr>
          <w:w w:val="105"/>
          <w:lang w:val="de-DE"/>
        </w:rPr>
        <w:t>Biesel,</w:t>
      </w:r>
      <w:r w:rsidRPr="00FD28A9">
        <w:rPr>
          <w:spacing w:val="3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Hartmut;</w:t>
      </w:r>
      <w:r w:rsidRPr="00FD28A9">
        <w:rPr>
          <w:spacing w:val="33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Hame,</w:t>
      </w:r>
      <w:r w:rsidRPr="00FD28A9">
        <w:rPr>
          <w:spacing w:val="3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Hartmut</w:t>
      </w:r>
      <w:r w:rsidRPr="00FD28A9">
        <w:rPr>
          <w:spacing w:val="3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(2018):</w:t>
      </w:r>
      <w:r w:rsidRPr="00FD28A9">
        <w:rPr>
          <w:spacing w:val="3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Vertrieb</w:t>
      </w:r>
      <w:r w:rsidRPr="00FD28A9">
        <w:rPr>
          <w:spacing w:val="3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3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Marketing</w:t>
      </w:r>
      <w:r w:rsidRPr="00FD28A9">
        <w:rPr>
          <w:spacing w:val="3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</w:t>
      </w:r>
      <w:r w:rsidRPr="00FD28A9">
        <w:rPr>
          <w:spacing w:val="3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</w:t>
      </w:r>
      <w:r w:rsidRPr="00FD28A9">
        <w:rPr>
          <w:spacing w:val="3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digitalen</w:t>
      </w:r>
      <w:r w:rsidRPr="00FD28A9">
        <w:rPr>
          <w:spacing w:val="3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Wetl.</w:t>
      </w:r>
      <w:r w:rsidRPr="00FD28A9">
        <w:rPr>
          <w:spacing w:val="3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</w:t>
      </w:r>
      <w:r w:rsidRPr="00FD28A9">
        <w:rPr>
          <w:spacing w:val="8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schaffen </w:t>
      </w:r>
      <w:r w:rsidRPr="00FD28A9">
        <w:rPr>
          <w:spacing w:val="1"/>
          <w:w w:val="105"/>
          <w:lang w:val="de-DE"/>
        </w:rPr>
        <w:t xml:space="preserve">Unternehmen </w:t>
      </w:r>
      <w:r w:rsidRPr="00FD28A9">
        <w:rPr>
          <w:w w:val="105"/>
          <w:lang w:val="de-DE"/>
        </w:rPr>
        <w:t>die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Business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Transformation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 Praxis.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Wiesbaden: 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Springer</w:t>
      </w:r>
      <w:r w:rsidRPr="00FD28A9">
        <w:rPr>
          <w:spacing w:val="9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Gabler</w:t>
      </w:r>
    </w:p>
    <w:p w14:paraId="1A89CB12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33403D11" w14:textId="77777777" w:rsidR="00EE40EA" w:rsidRPr="00FD28A9" w:rsidRDefault="006319E0">
      <w:pPr>
        <w:pStyle w:val="Textkrper"/>
        <w:spacing w:before="94" w:line="385" w:lineRule="auto"/>
        <w:ind w:right="3998"/>
        <w:jc w:val="both"/>
        <w:rPr>
          <w:lang w:val="de-DE"/>
        </w:rPr>
      </w:pPr>
      <w:r w:rsidRPr="00FD28A9">
        <w:rPr>
          <w:w w:val="105"/>
          <w:lang w:val="de-DE"/>
        </w:rPr>
        <w:t>DataReportal;</w:t>
      </w:r>
      <w:r w:rsidRPr="00FD28A9">
        <w:rPr>
          <w:spacing w:val="-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Hootsuite; </w:t>
      </w:r>
      <w:r w:rsidRPr="00FD28A9">
        <w:rPr>
          <w:spacing w:val="1"/>
          <w:w w:val="105"/>
          <w:lang w:val="de-DE"/>
        </w:rPr>
        <w:t xml:space="preserve">We </w:t>
      </w:r>
      <w:r w:rsidRPr="00FD28A9">
        <w:rPr>
          <w:w w:val="105"/>
          <w:lang w:val="de-DE"/>
        </w:rPr>
        <w:t>Are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Social (2019): Ranking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 größten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sozialen</w:t>
      </w:r>
      <w:r w:rsidRPr="00FD28A9">
        <w:rPr>
          <w:spacing w:val="1"/>
          <w:w w:val="105"/>
          <w:lang w:val="de-DE"/>
        </w:rPr>
        <w:t xml:space="preserve"> Netzwerke </w:t>
      </w:r>
      <w:r w:rsidRPr="00FD28A9">
        <w:rPr>
          <w:w w:val="105"/>
          <w:lang w:val="de-DE"/>
        </w:rPr>
        <w:t>und</w:t>
      </w:r>
      <w:r w:rsidRPr="00FD28A9">
        <w:rPr>
          <w:spacing w:val="100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Messenger</w:t>
      </w:r>
      <w:r w:rsidRPr="00FD28A9">
        <w:rPr>
          <w:spacing w:val="-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nach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der Anzahl der monatlich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aktiven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Nutzer </w:t>
      </w:r>
      <w:r w:rsidRPr="00FD28A9">
        <w:rPr>
          <w:spacing w:val="1"/>
          <w:w w:val="105"/>
          <w:lang w:val="de-DE"/>
        </w:rPr>
        <w:t>(MAU)</w:t>
      </w:r>
      <w:r w:rsidRPr="00FD28A9">
        <w:rPr>
          <w:w w:val="105"/>
          <w:lang w:val="de-DE"/>
        </w:rPr>
        <w:t xml:space="preserve"> im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Januar 2019, in:</w:t>
      </w:r>
      <w:r w:rsidRPr="00FD28A9">
        <w:rPr>
          <w:spacing w:val="-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Statista-</w:t>
      </w:r>
      <w:r w:rsidRPr="00FD28A9">
        <w:rPr>
          <w:spacing w:val="82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 xml:space="preserve">Das </w:t>
      </w:r>
      <w:r w:rsidRPr="00FD28A9">
        <w:rPr>
          <w:w w:val="105"/>
          <w:lang w:val="de-DE"/>
        </w:rPr>
        <w:t>Statistik-Portal.</w:t>
      </w:r>
    </w:p>
    <w:p w14:paraId="4273929D" w14:textId="77777777" w:rsidR="00EE40EA" w:rsidRPr="00FD28A9" w:rsidRDefault="006319E0">
      <w:pPr>
        <w:pStyle w:val="Textkrper"/>
        <w:spacing w:before="3" w:line="385" w:lineRule="auto"/>
        <w:ind w:right="4180"/>
        <w:rPr>
          <w:lang w:val="de-DE"/>
        </w:rPr>
      </w:pPr>
      <w:r w:rsidRPr="00FD28A9">
        <w:rPr>
          <w:w w:val="105"/>
          <w:lang w:val="de-DE"/>
        </w:rPr>
        <w:t>https://de.statista.com/statistik/daten/studie/181086/umfrage/die-weltweit-groessten-social-</w:t>
      </w:r>
      <w:r w:rsidRPr="00FD28A9">
        <w:rPr>
          <w:spacing w:val="11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networks-nach-anzahl-der-user/ (14.12.19)</w:t>
      </w:r>
    </w:p>
    <w:p w14:paraId="66CC57EA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4855A5C4" w14:textId="77777777" w:rsidR="00EE40EA" w:rsidRPr="00FD28A9" w:rsidRDefault="006319E0">
      <w:pPr>
        <w:pStyle w:val="Textkrper"/>
        <w:spacing w:before="95" w:line="385" w:lineRule="auto"/>
        <w:ind w:right="3995"/>
        <w:rPr>
          <w:lang w:val="de-DE"/>
        </w:rPr>
      </w:pPr>
      <w:r w:rsidRPr="00FD28A9">
        <w:rPr>
          <w:w w:val="105"/>
          <w:lang w:val="de-DE"/>
        </w:rPr>
        <w:t xml:space="preserve">Eisinger,  </w:t>
      </w:r>
      <w:r w:rsidRPr="00FD28A9">
        <w:rPr>
          <w:spacing w:val="12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Thomas;</w:t>
      </w:r>
      <w:r w:rsidRPr="00FD28A9">
        <w:rPr>
          <w:w w:val="105"/>
          <w:lang w:val="de-DE"/>
        </w:rPr>
        <w:t xml:space="preserve">  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Rabe,</w:t>
      </w:r>
      <w:r w:rsidRPr="00FD28A9">
        <w:rPr>
          <w:w w:val="105"/>
          <w:lang w:val="de-DE"/>
        </w:rPr>
        <w:t xml:space="preserve">  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Lars;  </w:t>
      </w:r>
      <w:r w:rsidRPr="00FD28A9">
        <w:rPr>
          <w:spacing w:val="12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Thomas,</w:t>
      </w:r>
      <w:r w:rsidRPr="00FD28A9">
        <w:rPr>
          <w:w w:val="105"/>
          <w:lang w:val="de-DE"/>
        </w:rPr>
        <w:t xml:space="preserve">  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Wolfgang  </w:t>
      </w:r>
      <w:r w:rsidRPr="00FD28A9">
        <w:rPr>
          <w:spacing w:val="1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(2009):  </w:t>
      </w:r>
      <w:r w:rsidRPr="00FD28A9">
        <w:rPr>
          <w:spacing w:val="1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Performance  </w:t>
      </w:r>
      <w:r w:rsidRPr="00FD28A9">
        <w:rPr>
          <w:spacing w:val="1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Marketing</w:t>
      </w:r>
      <w:r w:rsidRPr="00FD28A9">
        <w:rPr>
          <w:spacing w:val="7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Erfolgsbasiertes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Online-Marketing.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Mehr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Umsatz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im</w:t>
      </w:r>
      <w:r w:rsidRPr="00FD28A9">
        <w:rPr>
          <w:spacing w:val="-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Internet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mit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Suchmaschinen,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Bannern,</w:t>
      </w:r>
      <w:r w:rsidRPr="00FD28A9">
        <w:rPr>
          <w:spacing w:val="-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E-</w:t>
      </w:r>
    </w:p>
    <w:p w14:paraId="18C5306A" w14:textId="77777777" w:rsidR="00EE40EA" w:rsidRPr="00FD28A9" w:rsidRDefault="006319E0">
      <w:pPr>
        <w:pStyle w:val="Textkrper"/>
        <w:spacing w:before="3"/>
        <w:jc w:val="both"/>
        <w:rPr>
          <w:lang w:val="de-DE"/>
        </w:rPr>
      </w:pPr>
      <w:r w:rsidRPr="00FD28A9">
        <w:rPr>
          <w:w w:val="105"/>
          <w:lang w:val="de-DE"/>
        </w:rPr>
        <w:t>Mails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&amp;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 xml:space="preserve">Co. </w:t>
      </w:r>
      <w:r w:rsidRPr="00FD28A9">
        <w:rPr>
          <w:w w:val="105"/>
          <w:lang w:val="de-DE"/>
        </w:rPr>
        <w:t>Göttingen: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BusinessVillage,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3.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Auflage</w:t>
      </w:r>
    </w:p>
    <w:p w14:paraId="5FDF0EAC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0B42D738" w14:textId="77777777" w:rsidR="00EE40EA" w:rsidRPr="00FD28A9" w:rsidRDefault="00EE40EA">
      <w:pPr>
        <w:spacing w:before="2"/>
        <w:rPr>
          <w:rFonts w:ascii="Arial" w:eastAsia="Arial" w:hAnsi="Arial" w:cs="Arial"/>
          <w:sz w:val="17"/>
          <w:szCs w:val="17"/>
          <w:lang w:val="de-DE"/>
        </w:rPr>
      </w:pPr>
    </w:p>
    <w:p w14:paraId="1E47470D" w14:textId="77777777" w:rsidR="00EE40EA" w:rsidRPr="00FD28A9" w:rsidRDefault="006319E0">
      <w:pPr>
        <w:pStyle w:val="Textkrper"/>
        <w:spacing w:before="0" w:line="385" w:lineRule="auto"/>
        <w:ind w:right="3995"/>
        <w:rPr>
          <w:lang w:val="de-DE"/>
        </w:rPr>
      </w:pPr>
      <w:r w:rsidRPr="00FD28A9">
        <w:rPr>
          <w:w w:val="105"/>
          <w:lang w:val="de-DE"/>
        </w:rPr>
        <w:t>elbdudler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(2018):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Was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halten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Sie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von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Werbung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sozialen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Netzwerken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(z.b.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Facebook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oder</w:t>
      </w:r>
      <w:r w:rsidRPr="00FD28A9">
        <w:rPr>
          <w:spacing w:val="6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Instagram)?, in: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Statista-</w:t>
      </w:r>
      <w:r w:rsidRPr="00FD28A9">
        <w:rPr>
          <w:spacing w:val="1"/>
          <w:w w:val="105"/>
          <w:lang w:val="de-DE"/>
        </w:rPr>
        <w:t xml:space="preserve"> Das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Statistik-Portal.</w:t>
      </w:r>
      <w:r w:rsidRPr="00FD28A9">
        <w:rPr>
          <w:spacing w:val="4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https://de.statista.com/statistik/daten/studie/815483/umfrage/einstellung-gegenueber-</w:t>
      </w:r>
      <w:r w:rsidRPr="00FD28A9">
        <w:rPr>
          <w:spacing w:val="10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werbung-in-sozialen-netzwerken-in-der-generation-z/ (14.12.19)</w:t>
      </w:r>
    </w:p>
    <w:p w14:paraId="2F7D910B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7F322C3B" w14:textId="77777777" w:rsidR="00EE40EA" w:rsidRPr="00FD28A9" w:rsidRDefault="006319E0">
      <w:pPr>
        <w:pStyle w:val="Textkrper"/>
        <w:spacing w:before="99"/>
        <w:jc w:val="both"/>
        <w:rPr>
          <w:lang w:val="de-DE"/>
        </w:rPr>
      </w:pPr>
      <w:r w:rsidRPr="00FD28A9">
        <w:rPr>
          <w:w w:val="105"/>
          <w:lang w:val="de-DE"/>
        </w:rPr>
        <w:t xml:space="preserve">Engelen, 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Prof. 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Dr. 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Monika; 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Mikat, 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Lena-Maria 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(2018): 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Online-Marketing 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Basics 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für 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B2B.</w:t>
      </w:r>
    </w:p>
    <w:p w14:paraId="42D7E073" w14:textId="77777777" w:rsidR="00EE40EA" w:rsidRPr="00FD28A9" w:rsidRDefault="006319E0">
      <w:pPr>
        <w:pStyle w:val="Textkrper"/>
        <w:spacing w:line="385" w:lineRule="auto"/>
        <w:ind w:right="5786"/>
        <w:rPr>
          <w:lang w:val="de-DE"/>
        </w:rPr>
      </w:pPr>
      <w:r w:rsidRPr="00FD28A9">
        <w:rPr>
          <w:w w:val="105"/>
          <w:lang w:val="de-DE"/>
        </w:rPr>
        <w:t>Praktische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Handlungsempfehlungen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Best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Practices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Whitepaper</w:t>
      </w:r>
      <w:r w:rsidRPr="00FD28A9">
        <w:rPr>
          <w:spacing w:val="9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https://d-nb.info/1159954631/34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(03.01.20)</w:t>
      </w:r>
    </w:p>
    <w:p w14:paraId="6ECA6FEB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673489E6" w14:textId="77777777" w:rsidR="00EE40EA" w:rsidRPr="00FD28A9" w:rsidRDefault="006319E0">
      <w:pPr>
        <w:pStyle w:val="Textkrper"/>
        <w:spacing w:before="95" w:line="385" w:lineRule="auto"/>
        <w:ind w:right="3995"/>
        <w:rPr>
          <w:lang w:val="de-DE"/>
        </w:rPr>
      </w:pPr>
      <w:r w:rsidRPr="00FD28A9">
        <w:rPr>
          <w:w w:val="105"/>
          <w:lang w:val="de-DE"/>
        </w:rPr>
        <w:t>Fuderholz,</w:t>
      </w:r>
      <w:r w:rsidRPr="00FD28A9">
        <w:rPr>
          <w:spacing w:val="4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Jens  (2017):  Professionelles  Lead  </w:t>
      </w:r>
      <w:r w:rsidRPr="00FD28A9">
        <w:rPr>
          <w:spacing w:val="1"/>
          <w:w w:val="105"/>
          <w:lang w:val="de-DE"/>
        </w:rPr>
        <w:t>Management.</w:t>
      </w:r>
      <w:r w:rsidRPr="00FD28A9">
        <w:rPr>
          <w:w w:val="105"/>
          <w:lang w:val="de-DE"/>
        </w:rPr>
        <w:t xml:space="preserve">  Schritt  für  Schritt  zu 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neuen</w:t>
      </w:r>
      <w:r w:rsidRPr="00FD28A9">
        <w:rPr>
          <w:spacing w:val="7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Kunden: Eine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agile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Reise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durch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Marketing,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Vertrieb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IT.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Wiesbaden: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Springer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Gabler</w:t>
      </w:r>
    </w:p>
    <w:p w14:paraId="659B1C63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0A9CE805" w14:textId="77777777" w:rsidR="00EE40EA" w:rsidRPr="00FD28A9" w:rsidRDefault="006319E0">
      <w:pPr>
        <w:pStyle w:val="Textkrper"/>
        <w:spacing w:before="95" w:line="385" w:lineRule="auto"/>
        <w:ind w:right="3998"/>
        <w:rPr>
          <w:lang w:val="de-DE"/>
        </w:rPr>
      </w:pPr>
      <w:r w:rsidRPr="00FD28A9">
        <w:rPr>
          <w:w w:val="105"/>
          <w:lang w:val="de-DE"/>
        </w:rPr>
        <w:t xml:space="preserve">Förster, </w:t>
      </w:r>
      <w:r w:rsidRPr="00FD28A9">
        <w:rPr>
          <w:spacing w:val="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Andrea 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(2014): 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Kundenkommunikation. 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E-Mails, 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Briefe 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und 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Kampagnen-</w:t>
      </w:r>
      <w:r w:rsidRPr="00FD28A9">
        <w:rPr>
          <w:w w:val="105"/>
          <w:lang w:val="de-DE"/>
        </w:rPr>
        <w:t xml:space="preserve"> </w:t>
      </w:r>
      <w:r w:rsidRPr="00FD28A9">
        <w:rPr>
          <w:spacing w:val="1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Multi-</w:t>
      </w:r>
      <w:r w:rsidRPr="00FD28A9">
        <w:rPr>
          <w:spacing w:val="8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Channel-Methoden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für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Print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Digital.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Frankfurt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am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Main: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Frankfurter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Allgemeine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Buch</w:t>
      </w:r>
    </w:p>
    <w:p w14:paraId="407DCA6E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34CBA3CC" w14:textId="77777777" w:rsidR="00EE40EA" w:rsidRPr="00FD28A9" w:rsidRDefault="006319E0">
      <w:pPr>
        <w:pStyle w:val="Textkrper"/>
        <w:spacing w:before="95"/>
        <w:jc w:val="both"/>
        <w:rPr>
          <w:lang w:val="de-DE"/>
        </w:rPr>
      </w:pPr>
      <w:r w:rsidRPr="00FD28A9">
        <w:rPr>
          <w:w w:val="105"/>
          <w:lang w:val="de-DE"/>
        </w:rPr>
        <w:t>Greifeneder,</w:t>
      </w:r>
      <w:r w:rsidRPr="00FD28A9">
        <w:rPr>
          <w:spacing w:val="-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Horst</w:t>
      </w:r>
      <w:r w:rsidRPr="00FD28A9">
        <w:rPr>
          <w:spacing w:val="-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(2010):</w:t>
      </w:r>
      <w:r w:rsidRPr="00FD28A9">
        <w:rPr>
          <w:spacing w:val="-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Erfolgreiches</w:t>
      </w:r>
      <w:r w:rsidRPr="00FD28A9">
        <w:rPr>
          <w:spacing w:val="-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Suchmaschinen-Marketing.</w:t>
      </w:r>
      <w:r w:rsidRPr="00FD28A9">
        <w:rPr>
          <w:spacing w:val="-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Wie</w:t>
      </w:r>
      <w:r w:rsidRPr="00FD28A9">
        <w:rPr>
          <w:spacing w:val="-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Sie</w:t>
      </w:r>
      <w:r w:rsidRPr="00FD28A9">
        <w:rPr>
          <w:spacing w:val="-8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bei</w:t>
      </w:r>
      <w:r w:rsidRPr="00FD28A9">
        <w:rPr>
          <w:spacing w:val="-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Google,</w:t>
      </w:r>
      <w:r w:rsidRPr="00FD28A9">
        <w:rPr>
          <w:spacing w:val="-9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MSN</w:t>
      </w:r>
    </w:p>
    <w:p w14:paraId="035787AE" w14:textId="77777777" w:rsidR="00EE40EA" w:rsidRPr="00FD28A9" w:rsidRDefault="006319E0">
      <w:pPr>
        <w:pStyle w:val="Textkrper"/>
        <w:jc w:val="both"/>
        <w:rPr>
          <w:lang w:val="de-DE"/>
        </w:rPr>
      </w:pPr>
      <w:r w:rsidRPr="00FD28A9">
        <w:rPr>
          <w:w w:val="105"/>
          <w:lang w:val="de-DE"/>
        </w:rPr>
        <w:t>&amp;</w:t>
      </w:r>
      <w:r w:rsidRPr="00FD28A9">
        <w:rPr>
          <w:spacing w:val="1"/>
          <w:w w:val="105"/>
          <w:lang w:val="de-DE"/>
        </w:rPr>
        <w:t xml:space="preserve"> Co. </w:t>
      </w:r>
      <w:r w:rsidRPr="00FD28A9">
        <w:rPr>
          <w:w w:val="105"/>
          <w:lang w:val="de-DE"/>
        </w:rPr>
        <w:t>ganz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nach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oben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 xml:space="preserve">kommen. </w:t>
      </w:r>
      <w:r w:rsidRPr="00FD28A9">
        <w:rPr>
          <w:w w:val="105"/>
          <w:lang w:val="de-DE"/>
        </w:rPr>
        <w:t>Wiesbaden: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Gabler,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2.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Auflage</w:t>
      </w:r>
    </w:p>
    <w:p w14:paraId="4FFCC506" w14:textId="77777777" w:rsidR="00EE40EA" w:rsidRPr="00FD28A9" w:rsidRDefault="00EE40EA">
      <w:pPr>
        <w:jc w:val="both"/>
        <w:rPr>
          <w:lang w:val="de-DE"/>
        </w:rPr>
        <w:sectPr w:rsidR="00EE40EA" w:rsidRPr="00FD28A9">
          <w:pgSz w:w="11910" w:h="16840"/>
          <w:pgMar w:top="80" w:right="200" w:bottom="280" w:left="980" w:header="720" w:footer="720" w:gutter="0"/>
          <w:cols w:space="720"/>
        </w:sectPr>
      </w:pPr>
    </w:p>
    <w:p w14:paraId="2F1F5477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5FF8388A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509DE1C5" w14:textId="77777777" w:rsidR="00EE40EA" w:rsidRPr="00FD28A9" w:rsidRDefault="00EE40EA">
      <w:pPr>
        <w:rPr>
          <w:rFonts w:ascii="Arial" w:eastAsia="Arial" w:hAnsi="Arial" w:cs="Arial"/>
          <w:sz w:val="20"/>
          <w:szCs w:val="20"/>
          <w:lang w:val="de-DE"/>
        </w:rPr>
      </w:pPr>
    </w:p>
    <w:p w14:paraId="53EB2206" w14:textId="77777777" w:rsidR="00EE40EA" w:rsidRPr="00FD28A9" w:rsidRDefault="00EE40EA">
      <w:pPr>
        <w:spacing w:before="5"/>
        <w:rPr>
          <w:rFonts w:ascii="Arial" w:eastAsia="Arial" w:hAnsi="Arial" w:cs="Arial"/>
          <w:sz w:val="19"/>
          <w:szCs w:val="19"/>
          <w:lang w:val="de-DE"/>
        </w:rPr>
      </w:pPr>
    </w:p>
    <w:p w14:paraId="7E8529C0" w14:textId="77777777" w:rsidR="00EE40EA" w:rsidRPr="00FD28A9" w:rsidRDefault="00000000">
      <w:pPr>
        <w:pStyle w:val="Textkrper"/>
        <w:spacing w:before="87" w:line="385" w:lineRule="auto"/>
        <w:ind w:right="3997"/>
        <w:rPr>
          <w:lang w:val="de-DE"/>
        </w:rPr>
      </w:pPr>
      <w:r>
        <w:rPr>
          <w:lang w:val="de-DE"/>
        </w:rPr>
        <w:pict w14:anchorId="5897669D">
          <v:group id="_x0000_s1026" style="position:absolute;left:0;text-align:left;margin-left:390.45pt;margin-top:-42.05pt;width:189.4pt;height:608.85pt;z-index:1456;mso-position-horizontal-relative:page" coordorigin="7809,-841" coordsize="3788,12177">
            <v:shape id="_x0000_s1027" style="position:absolute;left:7809;top:-841;width:3788;height:12177" coordorigin="7809,-841" coordsize="3788,12177" path="m7809,11335r3788,l11597,-841r-3788,l7809,11335xe" fillcolor="#f2f2f2" stroked="f">
              <v:path arrowok="t"/>
            </v:shape>
            <w10:wrap anchorx="page"/>
          </v:group>
        </w:pict>
      </w:r>
      <w:r w:rsidR="006319E0" w:rsidRPr="00FD28A9">
        <w:rPr>
          <w:w w:val="105"/>
          <w:lang w:val="de-DE"/>
        </w:rPr>
        <w:t>Hannig,</w:t>
      </w:r>
      <w:r w:rsidR="006319E0" w:rsidRPr="00FD28A9">
        <w:rPr>
          <w:spacing w:val="-3"/>
          <w:w w:val="105"/>
          <w:lang w:val="de-DE"/>
        </w:rPr>
        <w:t xml:space="preserve"> </w:t>
      </w:r>
      <w:r w:rsidR="006319E0" w:rsidRPr="00FD28A9">
        <w:rPr>
          <w:spacing w:val="1"/>
          <w:w w:val="105"/>
          <w:lang w:val="de-DE"/>
        </w:rPr>
        <w:t>Uwe</w:t>
      </w:r>
      <w:r w:rsidR="006319E0" w:rsidRPr="00FD28A9">
        <w:rPr>
          <w:spacing w:val="-1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(2017):</w:t>
      </w:r>
      <w:r w:rsidR="006319E0" w:rsidRPr="00FD28A9">
        <w:rPr>
          <w:spacing w:val="-2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Marketing</w:t>
      </w:r>
      <w:r w:rsidR="006319E0" w:rsidRPr="00FD28A9">
        <w:rPr>
          <w:spacing w:val="-1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und</w:t>
      </w:r>
      <w:r w:rsidR="006319E0" w:rsidRPr="00FD28A9">
        <w:rPr>
          <w:spacing w:val="-1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Sales</w:t>
      </w:r>
      <w:r w:rsidR="006319E0" w:rsidRPr="00FD28A9">
        <w:rPr>
          <w:spacing w:val="-1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Automation.</w:t>
      </w:r>
      <w:r w:rsidR="006319E0" w:rsidRPr="00FD28A9">
        <w:rPr>
          <w:spacing w:val="-2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Grundlagen-</w:t>
      </w:r>
      <w:r w:rsidR="006319E0" w:rsidRPr="00FD28A9">
        <w:rPr>
          <w:spacing w:val="-2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Tools-</w:t>
      </w:r>
      <w:r w:rsidR="006319E0" w:rsidRPr="00FD28A9">
        <w:rPr>
          <w:spacing w:val="-2"/>
          <w:w w:val="105"/>
          <w:lang w:val="de-DE"/>
        </w:rPr>
        <w:t xml:space="preserve"> </w:t>
      </w:r>
      <w:r w:rsidR="006319E0" w:rsidRPr="00FD28A9">
        <w:rPr>
          <w:spacing w:val="1"/>
          <w:w w:val="105"/>
          <w:lang w:val="de-DE"/>
        </w:rPr>
        <w:t>Umsetzung.</w:t>
      </w:r>
      <w:r w:rsidR="006319E0" w:rsidRPr="00FD28A9">
        <w:rPr>
          <w:spacing w:val="-2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Alles,</w:t>
      </w:r>
      <w:r w:rsidR="006319E0" w:rsidRPr="00FD28A9">
        <w:rPr>
          <w:spacing w:val="94"/>
          <w:w w:val="105"/>
          <w:lang w:val="de-DE"/>
        </w:rPr>
        <w:t xml:space="preserve"> </w:t>
      </w:r>
      <w:r w:rsidR="006319E0" w:rsidRPr="00FD28A9">
        <w:rPr>
          <w:spacing w:val="1"/>
          <w:w w:val="105"/>
          <w:lang w:val="de-DE"/>
        </w:rPr>
        <w:t xml:space="preserve">was </w:t>
      </w:r>
      <w:r w:rsidR="006319E0" w:rsidRPr="00FD28A9">
        <w:rPr>
          <w:w w:val="105"/>
          <w:lang w:val="de-DE"/>
        </w:rPr>
        <w:t>Sie</w:t>
      </w:r>
      <w:r w:rsidR="006319E0" w:rsidRPr="00FD28A9">
        <w:rPr>
          <w:spacing w:val="2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wissen</w:t>
      </w:r>
      <w:r w:rsidR="006319E0" w:rsidRPr="00FD28A9">
        <w:rPr>
          <w:spacing w:val="2"/>
          <w:w w:val="105"/>
          <w:lang w:val="de-DE"/>
        </w:rPr>
        <w:t xml:space="preserve"> </w:t>
      </w:r>
      <w:r w:rsidR="006319E0" w:rsidRPr="00FD28A9">
        <w:rPr>
          <w:spacing w:val="1"/>
          <w:w w:val="105"/>
          <w:lang w:val="de-DE"/>
        </w:rPr>
        <w:t xml:space="preserve">müssen. </w:t>
      </w:r>
      <w:r w:rsidR="006319E0" w:rsidRPr="00FD28A9">
        <w:rPr>
          <w:w w:val="105"/>
          <w:lang w:val="de-DE"/>
        </w:rPr>
        <w:t>Wiesbaden:</w:t>
      </w:r>
      <w:r w:rsidR="006319E0" w:rsidRPr="00FD28A9">
        <w:rPr>
          <w:spacing w:val="1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Springer</w:t>
      </w:r>
      <w:r w:rsidR="006319E0" w:rsidRPr="00FD28A9">
        <w:rPr>
          <w:spacing w:val="1"/>
          <w:w w:val="105"/>
          <w:lang w:val="de-DE"/>
        </w:rPr>
        <w:t xml:space="preserve"> </w:t>
      </w:r>
      <w:r w:rsidR="006319E0" w:rsidRPr="00FD28A9">
        <w:rPr>
          <w:w w:val="105"/>
          <w:lang w:val="de-DE"/>
        </w:rPr>
        <w:t>Gabler</w:t>
      </w:r>
    </w:p>
    <w:p w14:paraId="559FA854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690988D6" w14:textId="77777777" w:rsidR="00EE40EA" w:rsidRPr="00FD28A9" w:rsidRDefault="006319E0">
      <w:pPr>
        <w:pStyle w:val="Textkrper"/>
        <w:spacing w:before="95"/>
        <w:rPr>
          <w:lang w:val="de-DE"/>
        </w:rPr>
      </w:pPr>
      <w:r w:rsidRPr="00FD28A9">
        <w:rPr>
          <w:spacing w:val="1"/>
          <w:w w:val="105"/>
          <w:lang w:val="de-DE"/>
        </w:rPr>
        <w:t>Heun,</w:t>
      </w:r>
      <w:r w:rsidRPr="00FD28A9">
        <w:rPr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Thomas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(2017):</w:t>
      </w:r>
      <w:r w:rsidRPr="00FD28A9">
        <w:rPr>
          <w:spacing w:val="1"/>
          <w:w w:val="105"/>
          <w:lang w:val="de-DE"/>
        </w:rPr>
        <w:t xml:space="preserve"> Werbung. </w:t>
      </w:r>
      <w:r w:rsidRPr="00FD28A9">
        <w:rPr>
          <w:w w:val="105"/>
          <w:lang w:val="de-DE"/>
        </w:rPr>
        <w:t>Wiesbaden: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Springer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Gabler</w:t>
      </w:r>
    </w:p>
    <w:p w14:paraId="2DD37048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23873B45" w14:textId="77777777" w:rsidR="00EE40EA" w:rsidRPr="00FD28A9" w:rsidRDefault="00EE40EA">
      <w:pPr>
        <w:spacing w:before="2"/>
        <w:rPr>
          <w:rFonts w:ascii="Arial" w:eastAsia="Arial" w:hAnsi="Arial" w:cs="Arial"/>
          <w:sz w:val="17"/>
          <w:szCs w:val="17"/>
          <w:lang w:val="de-DE"/>
        </w:rPr>
      </w:pPr>
    </w:p>
    <w:p w14:paraId="15F999FD" w14:textId="77777777" w:rsidR="00EE40EA" w:rsidRPr="00FD28A9" w:rsidRDefault="006319E0">
      <w:pPr>
        <w:pStyle w:val="Textkrper"/>
        <w:spacing w:before="0" w:line="390" w:lineRule="auto"/>
        <w:ind w:right="5655"/>
        <w:rPr>
          <w:lang w:val="de-DE"/>
        </w:rPr>
      </w:pPr>
      <w:r w:rsidRPr="00FD28A9">
        <w:rPr>
          <w:w w:val="105"/>
          <w:lang w:val="de-DE"/>
        </w:rPr>
        <w:t>intomarkets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(2019):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Social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Media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Advertising</w:t>
      </w:r>
      <w:r w:rsidRPr="00FD28A9">
        <w:rPr>
          <w:spacing w:val="5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https</w:t>
      </w:r>
      <w:r>
        <w:fldChar w:fldCharType="begin"/>
      </w:r>
      <w:r w:rsidRPr="005213F0">
        <w:rPr>
          <w:lang w:val="de-DE"/>
          <w:rPrChange w:id="166" w:author="pia.georgiew@mni.thm.de" w:date="2025-04-08T14:51:00Z" w16du:dateUtc="2025-04-08T12:51:00Z">
            <w:rPr/>
          </w:rPrChange>
        </w:rPr>
        <w:instrText>HYPERLINK "http://www.intomarkets.com/wiki/social-media-advertising/" \h</w:instrText>
      </w:r>
      <w:r>
        <w:fldChar w:fldCharType="separate"/>
      </w:r>
      <w:r w:rsidRPr="00FD28A9">
        <w:rPr>
          <w:w w:val="105"/>
          <w:lang w:val="de-DE"/>
        </w:rPr>
        <w:t>://www.intomarkets.com/wiki/social-media-advertising/</w:t>
      </w:r>
      <w:r>
        <w:fldChar w:fldCharType="end"/>
      </w:r>
      <w:r w:rsidRPr="00FD28A9">
        <w:rPr>
          <w:w w:val="105"/>
          <w:lang w:val="de-DE"/>
        </w:rPr>
        <w:t xml:space="preserve"> (14.12.19)</w:t>
      </w:r>
    </w:p>
    <w:p w14:paraId="2395432C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303EB4AB" w14:textId="77777777" w:rsidR="00EE40EA" w:rsidRPr="00FD28A9" w:rsidRDefault="006319E0">
      <w:pPr>
        <w:pStyle w:val="Textkrper"/>
        <w:spacing w:before="92" w:line="385" w:lineRule="auto"/>
        <w:ind w:right="3997"/>
        <w:jc w:val="both"/>
        <w:rPr>
          <w:lang w:val="de-DE"/>
        </w:rPr>
      </w:pPr>
      <w:r w:rsidRPr="005213F0">
        <w:rPr>
          <w:spacing w:val="1"/>
          <w:w w:val="105"/>
          <w:lang w:val="en-GB"/>
          <w:rPrChange w:id="167" w:author="pia.georgiew@mni.thm.de" w:date="2025-04-08T14:51:00Z" w16du:dateUtc="2025-04-08T12:51:00Z">
            <w:rPr>
              <w:spacing w:val="1"/>
              <w:w w:val="105"/>
              <w:lang w:val="de-DE"/>
            </w:rPr>
          </w:rPrChange>
        </w:rPr>
        <w:t>Kamps,</w:t>
      </w:r>
      <w:r w:rsidRPr="005213F0">
        <w:rPr>
          <w:spacing w:val="34"/>
          <w:w w:val="105"/>
          <w:lang w:val="en-GB"/>
          <w:rPrChange w:id="168" w:author="pia.georgiew@mni.thm.de" w:date="2025-04-08T14:51:00Z" w16du:dateUtc="2025-04-08T12:51:00Z">
            <w:rPr>
              <w:spacing w:val="34"/>
              <w:w w:val="105"/>
              <w:lang w:val="de-DE"/>
            </w:rPr>
          </w:rPrChange>
        </w:rPr>
        <w:t xml:space="preserve"> </w:t>
      </w:r>
      <w:r w:rsidRPr="005213F0">
        <w:rPr>
          <w:w w:val="105"/>
          <w:lang w:val="en-GB"/>
          <w:rPrChange w:id="169" w:author="pia.georgiew@mni.thm.de" w:date="2025-04-08T14:51:00Z" w16du:dateUtc="2025-04-08T12:51:00Z">
            <w:rPr>
              <w:w w:val="105"/>
              <w:lang w:val="de-DE"/>
            </w:rPr>
          </w:rPrChange>
        </w:rPr>
        <w:t>Ingo;</w:t>
      </w:r>
      <w:r w:rsidRPr="005213F0">
        <w:rPr>
          <w:spacing w:val="35"/>
          <w:w w:val="105"/>
          <w:lang w:val="en-GB"/>
          <w:rPrChange w:id="170" w:author="pia.georgiew@mni.thm.de" w:date="2025-04-08T14:51:00Z" w16du:dateUtc="2025-04-08T12:51:00Z">
            <w:rPr>
              <w:spacing w:val="35"/>
              <w:w w:val="105"/>
              <w:lang w:val="de-DE"/>
            </w:rPr>
          </w:rPrChange>
        </w:rPr>
        <w:t xml:space="preserve"> </w:t>
      </w:r>
      <w:r w:rsidRPr="005213F0">
        <w:rPr>
          <w:w w:val="105"/>
          <w:lang w:val="en-GB"/>
          <w:rPrChange w:id="171" w:author="pia.georgiew@mni.thm.de" w:date="2025-04-08T14:51:00Z" w16du:dateUtc="2025-04-08T12:51:00Z">
            <w:rPr>
              <w:w w:val="105"/>
              <w:lang w:val="de-DE"/>
            </w:rPr>
          </w:rPrChange>
        </w:rPr>
        <w:t>Schetter,</w:t>
      </w:r>
      <w:r w:rsidRPr="005213F0">
        <w:rPr>
          <w:spacing w:val="34"/>
          <w:w w:val="105"/>
          <w:lang w:val="en-GB"/>
          <w:rPrChange w:id="172" w:author="pia.georgiew@mni.thm.de" w:date="2025-04-08T14:51:00Z" w16du:dateUtc="2025-04-08T12:51:00Z">
            <w:rPr>
              <w:spacing w:val="34"/>
              <w:w w:val="105"/>
              <w:lang w:val="de-DE"/>
            </w:rPr>
          </w:rPrChange>
        </w:rPr>
        <w:t xml:space="preserve"> </w:t>
      </w:r>
      <w:r w:rsidRPr="005213F0">
        <w:rPr>
          <w:w w:val="105"/>
          <w:lang w:val="en-GB"/>
          <w:rPrChange w:id="173" w:author="pia.georgiew@mni.thm.de" w:date="2025-04-08T14:51:00Z" w16du:dateUtc="2025-04-08T12:51:00Z">
            <w:rPr>
              <w:w w:val="105"/>
              <w:lang w:val="de-DE"/>
            </w:rPr>
          </w:rPrChange>
        </w:rPr>
        <w:t>Daniel</w:t>
      </w:r>
      <w:r w:rsidRPr="005213F0">
        <w:rPr>
          <w:spacing w:val="35"/>
          <w:w w:val="105"/>
          <w:lang w:val="en-GB"/>
          <w:rPrChange w:id="174" w:author="pia.georgiew@mni.thm.de" w:date="2025-04-08T14:51:00Z" w16du:dateUtc="2025-04-08T12:51:00Z">
            <w:rPr>
              <w:spacing w:val="35"/>
              <w:w w:val="105"/>
              <w:lang w:val="de-DE"/>
            </w:rPr>
          </w:rPrChange>
        </w:rPr>
        <w:t xml:space="preserve"> </w:t>
      </w:r>
      <w:r w:rsidRPr="005213F0">
        <w:rPr>
          <w:w w:val="105"/>
          <w:lang w:val="en-GB"/>
          <w:rPrChange w:id="175" w:author="pia.georgiew@mni.thm.de" w:date="2025-04-08T14:51:00Z" w16du:dateUtc="2025-04-08T12:51:00Z">
            <w:rPr>
              <w:w w:val="105"/>
              <w:lang w:val="de-DE"/>
            </w:rPr>
          </w:rPrChange>
        </w:rPr>
        <w:t>(2018):</w:t>
      </w:r>
      <w:r w:rsidRPr="005213F0">
        <w:rPr>
          <w:spacing w:val="35"/>
          <w:w w:val="105"/>
          <w:lang w:val="en-GB"/>
          <w:rPrChange w:id="176" w:author="pia.georgiew@mni.thm.de" w:date="2025-04-08T14:51:00Z" w16du:dateUtc="2025-04-08T12:51:00Z">
            <w:rPr>
              <w:spacing w:val="35"/>
              <w:w w:val="105"/>
              <w:lang w:val="de-DE"/>
            </w:rPr>
          </w:rPrChange>
        </w:rPr>
        <w:t xml:space="preserve"> </w:t>
      </w:r>
      <w:r w:rsidRPr="005213F0">
        <w:rPr>
          <w:w w:val="105"/>
          <w:lang w:val="en-GB"/>
          <w:rPrChange w:id="177" w:author="pia.georgiew@mni.thm.de" w:date="2025-04-08T14:51:00Z" w16du:dateUtc="2025-04-08T12:51:00Z">
            <w:rPr>
              <w:w w:val="105"/>
              <w:lang w:val="de-DE"/>
            </w:rPr>
          </w:rPrChange>
        </w:rPr>
        <w:t>Performance</w:t>
      </w:r>
      <w:r w:rsidRPr="005213F0">
        <w:rPr>
          <w:spacing w:val="35"/>
          <w:w w:val="105"/>
          <w:lang w:val="en-GB"/>
          <w:rPrChange w:id="178" w:author="pia.georgiew@mni.thm.de" w:date="2025-04-08T14:51:00Z" w16du:dateUtc="2025-04-08T12:51:00Z">
            <w:rPr>
              <w:spacing w:val="35"/>
              <w:w w:val="105"/>
              <w:lang w:val="de-DE"/>
            </w:rPr>
          </w:rPrChange>
        </w:rPr>
        <w:t xml:space="preserve"> </w:t>
      </w:r>
      <w:r w:rsidRPr="005213F0">
        <w:rPr>
          <w:w w:val="105"/>
          <w:lang w:val="en-GB"/>
          <w:rPrChange w:id="179" w:author="pia.georgiew@mni.thm.de" w:date="2025-04-08T14:51:00Z" w16du:dateUtc="2025-04-08T12:51:00Z">
            <w:rPr>
              <w:w w:val="105"/>
              <w:lang w:val="de-DE"/>
            </w:rPr>
          </w:rPrChange>
        </w:rPr>
        <w:t>Marketing.</w:t>
      </w:r>
      <w:r w:rsidRPr="005213F0">
        <w:rPr>
          <w:spacing w:val="35"/>
          <w:w w:val="105"/>
          <w:lang w:val="en-GB"/>
          <w:rPrChange w:id="180" w:author="pia.georgiew@mni.thm.de" w:date="2025-04-08T14:51:00Z" w16du:dateUtc="2025-04-08T12:51:00Z">
            <w:rPr>
              <w:spacing w:val="35"/>
              <w:w w:val="105"/>
              <w:lang w:val="de-DE"/>
            </w:rPr>
          </w:rPrChange>
        </w:rPr>
        <w:t xml:space="preserve"> </w:t>
      </w:r>
      <w:r w:rsidRPr="00FD28A9">
        <w:rPr>
          <w:spacing w:val="1"/>
          <w:w w:val="105"/>
          <w:lang w:val="de-DE"/>
        </w:rPr>
        <w:t>Der</w:t>
      </w:r>
      <w:r w:rsidRPr="00FD28A9">
        <w:rPr>
          <w:spacing w:val="34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Wegweiser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zu</w:t>
      </w:r>
      <w:r w:rsidRPr="00FD28A9">
        <w:rPr>
          <w:spacing w:val="3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einem</w:t>
      </w:r>
      <w:r w:rsidRPr="00FD28A9">
        <w:rPr>
          <w:spacing w:val="84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mess-</w:t>
      </w:r>
      <w:r w:rsidRPr="00FD28A9">
        <w:rPr>
          <w:spacing w:val="1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1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steuerbaren</w:t>
      </w:r>
      <w:r w:rsidRPr="00FD28A9">
        <w:rPr>
          <w:spacing w:val="1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Marketing-</w:t>
      </w:r>
      <w:r w:rsidRPr="00FD28A9">
        <w:rPr>
          <w:spacing w:val="1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Einführung</w:t>
      </w:r>
      <w:r w:rsidRPr="00FD28A9">
        <w:rPr>
          <w:spacing w:val="1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</w:t>
      </w:r>
      <w:r w:rsidRPr="00FD28A9">
        <w:rPr>
          <w:spacing w:val="1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Instrumente,</w:t>
      </w:r>
      <w:r w:rsidRPr="00FD28A9">
        <w:rPr>
          <w:spacing w:val="1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Methoden</w:t>
      </w:r>
      <w:r w:rsidRPr="00FD28A9">
        <w:rPr>
          <w:spacing w:val="1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1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Technik.</w:t>
      </w:r>
      <w:r w:rsidRPr="00FD28A9">
        <w:rPr>
          <w:spacing w:val="10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Wiesbaden: Springer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Gabler</w:t>
      </w:r>
    </w:p>
    <w:p w14:paraId="70A5DB1C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25D3BCF5" w14:textId="77777777" w:rsidR="00EE40EA" w:rsidRPr="00FD28A9" w:rsidRDefault="006319E0">
      <w:pPr>
        <w:pStyle w:val="Textkrper"/>
        <w:spacing w:before="95" w:line="385" w:lineRule="auto"/>
        <w:ind w:right="3995"/>
        <w:rPr>
          <w:lang w:val="de-DE"/>
        </w:rPr>
      </w:pPr>
      <w:r w:rsidRPr="00FD28A9">
        <w:rPr>
          <w:w w:val="105"/>
          <w:lang w:val="de-DE"/>
        </w:rPr>
        <w:t xml:space="preserve">Kreutzer, </w:t>
      </w:r>
      <w:r w:rsidRPr="00FD28A9">
        <w:rPr>
          <w:spacing w:val="3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Ralf </w:t>
      </w:r>
      <w:r w:rsidRPr="00FD28A9">
        <w:rPr>
          <w:spacing w:val="4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T. </w:t>
      </w:r>
      <w:r w:rsidRPr="00FD28A9">
        <w:rPr>
          <w:spacing w:val="3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(2018): </w:t>
      </w:r>
      <w:r w:rsidRPr="00FD28A9">
        <w:rPr>
          <w:spacing w:val="4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Praxisorientiertes </w:t>
      </w:r>
      <w:r w:rsidRPr="00FD28A9">
        <w:rPr>
          <w:spacing w:val="4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Online-Marketing. </w:t>
      </w:r>
      <w:r w:rsidRPr="00FD28A9">
        <w:rPr>
          <w:spacing w:val="4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Konzepte- </w:t>
      </w:r>
      <w:r w:rsidRPr="00FD28A9">
        <w:rPr>
          <w:spacing w:val="3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Instrumente-</w:t>
      </w:r>
      <w:r w:rsidRPr="00FD28A9">
        <w:rPr>
          <w:spacing w:val="11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Checklisten. Wiesbaden: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Springer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Gabler,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3.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Auflage</w:t>
      </w:r>
    </w:p>
    <w:p w14:paraId="4704B92D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1B40D9B4" w14:textId="77777777" w:rsidR="00EE40EA" w:rsidRPr="00FD28A9" w:rsidRDefault="006319E0">
      <w:pPr>
        <w:pStyle w:val="Textkrper"/>
        <w:spacing w:before="95" w:line="385" w:lineRule="auto"/>
        <w:ind w:right="3997"/>
        <w:jc w:val="both"/>
        <w:rPr>
          <w:lang w:val="de-DE"/>
        </w:rPr>
      </w:pPr>
      <w:r w:rsidRPr="00FD28A9">
        <w:rPr>
          <w:w w:val="105"/>
          <w:lang w:val="de-DE"/>
        </w:rPr>
        <w:t>Lammenett,</w:t>
      </w:r>
      <w:r w:rsidRPr="00FD28A9">
        <w:rPr>
          <w:spacing w:val="-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Erwin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(2019):</w:t>
      </w:r>
      <w:r w:rsidRPr="00FD28A9">
        <w:rPr>
          <w:spacing w:val="-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Praxiswissen</w:t>
      </w:r>
      <w:r w:rsidRPr="00FD28A9">
        <w:rPr>
          <w:spacing w:val="-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Online-</w:t>
      </w:r>
      <w:r w:rsidRPr="00FD28A9">
        <w:rPr>
          <w:spacing w:val="-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Marketing.</w:t>
      </w:r>
      <w:r w:rsidRPr="00FD28A9">
        <w:rPr>
          <w:spacing w:val="-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Affiliate-,</w:t>
      </w:r>
      <w:r w:rsidRPr="00FD28A9">
        <w:rPr>
          <w:spacing w:val="-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Influencer-,</w:t>
      </w:r>
      <w:r w:rsidRPr="00FD28A9">
        <w:rPr>
          <w:spacing w:val="-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Content-</w:t>
      </w:r>
      <w:r w:rsidRPr="00FD28A9">
        <w:rPr>
          <w:spacing w:val="-5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und</w:t>
      </w:r>
      <w:r w:rsidRPr="00FD28A9">
        <w:rPr>
          <w:spacing w:val="117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E-Mail-Marketing,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Google</w:t>
      </w:r>
      <w:r w:rsidRPr="00FD28A9">
        <w:rPr>
          <w:spacing w:val="3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Ads,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SEO,</w:t>
      </w:r>
      <w:r w:rsidRPr="00FD28A9">
        <w:rPr>
          <w:spacing w:val="3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Social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Media,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Online-</w:t>
      </w:r>
      <w:r w:rsidRPr="00FD28A9">
        <w:rPr>
          <w:spacing w:val="3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inklusive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Facebook-Werbung.</w:t>
      </w:r>
      <w:r w:rsidRPr="00FD28A9">
        <w:rPr>
          <w:spacing w:val="1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Wiesbaden: Springer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Gabler,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7.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Auflage</w:t>
      </w:r>
    </w:p>
    <w:p w14:paraId="21EC8684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09F12B4E" w14:textId="77777777" w:rsidR="00EE40EA" w:rsidRPr="00FD28A9" w:rsidRDefault="006319E0">
      <w:pPr>
        <w:pStyle w:val="Textkrper"/>
        <w:spacing w:before="95" w:line="385" w:lineRule="auto"/>
        <w:ind w:right="3995"/>
        <w:rPr>
          <w:lang w:val="de-DE"/>
        </w:rPr>
      </w:pPr>
      <w:r w:rsidRPr="00FD28A9">
        <w:rPr>
          <w:spacing w:val="1"/>
          <w:w w:val="105"/>
          <w:lang w:val="de-DE"/>
        </w:rPr>
        <w:t>Marx,</w:t>
      </w:r>
      <w:r w:rsidRPr="00FD28A9">
        <w:rPr>
          <w:spacing w:val="9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Anne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(2012):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Media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für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Manager.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Was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Sie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über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Medien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Media-Agenturen</w:t>
      </w:r>
      <w:r w:rsidRPr="00FD28A9">
        <w:rPr>
          <w:spacing w:val="1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wissen</w:t>
      </w:r>
      <w:r w:rsidRPr="00FD28A9">
        <w:rPr>
          <w:spacing w:val="84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>müssen.</w:t>
      </w:r>
      <w:r w:rsidRPr="00FD28A9">
        <w:rPr>
          <w:w w:val="105"/>
          <w:lang w:val="de-DE"/>
        </w:rPr>
        <w:t xml:space="preserve"> Wiesbaden: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Springer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Gabler,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2.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Auflage</w:t>
      </w:r>
    </w:p>
    <w:p w14:paraId="04170F67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03B6A183" w14:textId="77777777" w:rsidR="00EE40EA" w:rsidRPr="00FD28A9" w:rsidRDefault="006319E0">
      <w:pPr>
        <w:pStyle w:val="Textkrper"/>
        <w:spacing w:before="95" w:line="386" w:lineRule="auto"/>
        <w:ind w:right="3997"/>
        <w:rPr>
          <w:lang w:val="de-DE"/>
        </w:rPr>
      </w:pPr>
      <w:r w:rsidRPr="00FD28A9">
        <w:rPr>
          <w:w w:val="105"/>
          <w:lang w:val="de-DE"/>
        </w:rPr>
        <w:t xml:space="preserve">NetMarketShare 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(2019): 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Marktanteile 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der </w:t>
      </w:r>
      <w:r w:rsidRPr="00FD28A9">
        <w:rPr>
          <w:spacing w:val="3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Suchmaschinen 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weltweit 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nach </w:t>
      </w:r>
      <w:r w:rsidRPr="00FD28A9">
        <w:rPr>
          <w:spacing w:val="35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 xml:space="preserve">mobiler </w:t>
      </w:r>
      <w:r w:rsidRPr="00FD28A9">
        <w:rPr>
          <w:spacing w:val="3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und</w:t>
      </w:r>
      <w:r w:rsidRPr="00FD28A9">
        <w:rPr>
          <w:spacing w:val="114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stationärer Nutzung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im</w:t>
      </w:r>
      <w:r w:rsidRPr="00FD28A9">
        <w:rPr>
          <w:spacing w:val="3"/>
          <w:w w:val="105"/>
          <w:lang w:val="de-DE"/>
        </w:rPr>
        <w:t xml:space="preserve"> </w:t>
      </w:r>
      <w:r w:rsidRPr="00FD28A9">
        <w:rPr>
          <w:spacing w:val="1"/>
          <w:w w:val="105"/>
          <w:lang w:val="de-DE"/>
        </w:rPr>
        <w:t xml:space="preserve">November </w:t>
      </w:r>
      <w:r w:rsidRPr="00FD28A9">
        <w:rPr>
          <w:w w:val="105"/>
          <w:lang w:val="de-DE"/>
        </w:rPr>
        <w:t>2019,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in: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Statista-</w:t>
      </w:r>
      <w:r w:rsidRPr="00FD28A9">
        <w:rPr>
          <w:spacing w:val="1"/>
          <w:w w:val="105"/>
          <w:lang w:val="de-DE"/>
        </w:rPr>
        <w:t xml:space="preserve"> Das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Statistik-Portal.</w:t>
      </w:r>
      <w:r w:rsidRPr="00FD28A9">
        <w:rPr>
          <w:spacing w:val="6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https://de.statista.com/statistik/daten/studie/222849/umfrage/marktanteile-der-</w:t>
      </w:r>
      <w:r w:rsidRPr="00FD28A9">
        <w:rPr>
          <w:spacing w:val="100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suchmaschinen-weltweit/ (14.12.19)</w:t>
      </w:r>
    </w:p>
    <w:p w14:paraId="105ECFD2" w14:textId="77777777" w:rsidR="00EE40EA" w:rsidRPr="00FD28A9" w:rsidRDefault="00EE40EA">
      <w:pPr>
        <w:rPr>
          <w:rFonts w:ascii="Arial" w:eastAsia="Arial" w:hAnsi="Arial" w:cs="Arial"/>
          <w:sz w:val="16"/>
          <w:szCs w:val="16"/>
          <w:lang w:val="de-DE"/>
        </w:rPr>
      </w:pPr>
    </w:p>
    <w:p w14:paraId="20576BBB" w14:textId="77777777" w:rsidR="00EE40EA" w:rsidRPr="00FD28A9" w:rsidRDefault="006319E0">
      <w:pPr>
        <w:pStyle w:val="Textkrper"/>
        <w:spacing w:before="94" w:line="385" w:lineRule="auto"/>
        <w:ind w:right="4127"/>
        <w:rPr>
          <w:lang w:val="de-DE"/>
        </w:rPr>
      </w:pPr>
      <w:r w:rsidRPr="00FD28A9">
        <w:rPr>
          <w:w w:val="105"/>
          <w:lang w:val="de-DE"/>
        </w:rPr>
        <w:t>Statista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(2019):</w:t>
      </w:r>
      <w:r w:rsidRPr="00FD28A9">
        <w:rPr>
          <w:spacing w:val="1"/>
          <w:w w:val="105"/>
          <w:lang w:val="de-DE"/>
        </w:rPr>
        <w:t xml:space="preserve"> Werbeaugaben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Millionen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€,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in:</w:t>
      </w:r>
      <w:r w:rsidRPr="00FD28A9">
        <w:rPr>
          <w:spacing w:val="1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Statista-</w:t>
      </w:r>
      <w:r w:rsidRPr="00FD28A9">
        <w:rPr>
          <w:spacing w:val="1"/>
          <w:w w:val="105"/>
          <w:lang w:val="de-DE"/>
        </w:rPr>
        <w:t xml:space="preserve"> Das</w:t>
      </w:r>
      <w:r w:rsidRPr="00FD28A9">
        <w:rPr>
          <w:spacing w:val="2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Statistik-Portal.</w:t>
      </w:r>
      <w:r w:rsidRPr="00FD28A9">
        <w:rPr>
          <w:spacing w:val="5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https://de.statista.com/outlook/220/137/social-media-werbung/deutschland#market-revenue</w:t>
      </w:r>
      <w:r w:rsidRPr="00FD28A9">
        <w:rPr>
          <w:spacing w:val="126"/>
          <w:w w:val="105"/>
          <w:lang w:val="de-DE"/>
        </w:rPr>
        <w:t xml:space="preserve"> </w:t>
      </w:r>
      <w:r w:rsidRPr="00FD28A9">
        <w:rPr>
          <w:w w:val="105"/>
          <w:lang w:val="de-DE"/>
        </w:rPr>
        <w:t>(02.01.20)</w:t>
      </w:r>
    </w:p>
    <w:sectPr w:rsidR="00EE40EA" w:rsidRPr="00FD28A9">
      <w:pgSz w:w="11910" w:h="16840"/>
      <w:pgMar w:top="80" w:right="200" w:bottom="280" w:left="9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04" w:author="awgn16" w:date="2020-01-24T10:03:00Z" w:initials="a">
    <w:p w14:paraId="5EBDCE61" w14:textId="693FEA10" w:rsidR="00A16E1C" w:rsidRDefault="00A16E1C">
      <w:pPr>
        <w:pStyle w:val="Kommentartext"/>
      </w:pPr>
      <w:r>
        <w:rPr>
          <w:rStyle w:val="Kommentarzeichen"/>
        </w:rPr>
        <w:annotationRef/>
      </w:r>
      <w:r>
        <w:t>Aus der Literatur auch bezogen auf die unterschiedlichen Kanäle. Als Input für nachfolgende Kapitel</w:t>
      </w:r>
    </w:p>
  </w:comment>
  <w:comment w:id="116" w:author="awgn16" w:date="2020-01-24T10:09:00Z" w:initials="a">
    <w:p w14:paraId="5BFD148B" w14:textId="76D63076" w:rsidR="006319E0" w:rsidRDefault="006319E0">
      <w:pPr>
        <w:pStyle w:val="Kommentartext"/>
      </w:pPr>
      <w:r>
        <w:rPr>
          <w:rStyle w:val="Kommentarzeichen"/>
        </w:rPr>
        <w:annotationRef/>
      </w:r>
      <w:r>
        <w:rPr>
          <w:noProof/>
        </w:rPr>
        <w:t>da können die für die Arbeit wichtigsten Infos zu Go Crush rein</w:t>
      </w:r>
    </w:p>
  </w:comment>
  <w:comment w:id="117" w:author="awgn16" w:date="2020-01-24T10:09:00Z" w:initials="a">
    <w:p w14:paraId="7458B3A0" w14:textId="1DDF38B1" w:rsidR="006319E0" w:rsidRDefault="006319E0">
      <w:pPr>
        <w:pStyle w:val="Kommentartext"/>
      </w:pPr>
      <w:r>
        <w:rPr>
          <w:rStyle w:val="Kommentarzeichen"/>
        </w:rPr>
        <w:annotationRef/>
      </w:r>
      <w:r>
        <w:t>Da können auch die für die Arbeit wichtigen Infos zu GO Crush rein</w:t>
      </w:r>
    </w:p>
  </w:comment>
  <w:comment w:id="153" w:author="awgn16" w:date="2020-01-24T09:41:00Z" w:initials="a">
    <w:p w14:paraId="0778C2F6" w14:textId="77777777" w:rsidR="00623030" w:rsidRDefault="00623030">
      <w:pPr>
        <w:pStyle w:val="Kommentartext"/>
      </w:pPr>
      <w:r>
        <w:rPr>
          <w:rStyle w:val="Kommentarzeichen"/>
        </w:rPr>
        <w:annotationRef/>
      </w:r>
      <w:r>
        <w:t>Bitte streichen. Handlungsempfehlungen sind aus meiner Sicht aus dem Untersuchungsdesign heraus ein zu ehrgeiziges (unrealistisches Ziel).</w:t>
      </w:r>
    </w:p>
    <w:p w14:paraId="2BEAB228" w14:textId="791693DF" w:rsidR="00623030" w:rsidRDefault="00623030">
      <w:pPr>
        <w:pStyle w:val="Kommentartext"/>
      </w:pPr>
      <w:r>
        <w:t>Die Punkte die Sie rausdinden besser in ein Kapitel “Indikationen für weiterführende Untersuchungen” reinschreiben.</w:t>
      </w:r>
    </w:p>
  </w:comment>
  <w:comment w:id="155" w:author="awgn16" w:date="2020-01-24T09:21:00Z" w:initials="a">
    <w:p w14:paraId="3A9C858B" w14:textId="45556B22" w:rsidR="00BA1F9F" w:rsidRDefault="00BA1F9F">
      <w:pPr>
        <w:pStyle w:val="Kommentartext"/>
      </w:pPr>
      <w:r>
        <w:rPr>
          <w:rStyle w:val="Kommentarzeichen"/>
        </w:rPr>
        <w:annotationRef/>
      </w:r>
      <w:r>
        <w:t>Hier noch mal die Annahmen/ Restriktionen und Aussagekraft der Ergebnisse kritisch beleuchten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EBDCE61" w15:done="0"/>
  <w15:commentEx w15:paraId="5BFD148B" w15:done="0"/>
  <w15:commentEx w15:paraId="7458B3A0" w15:done="0"/>
  <w15:commentEx w15:paraId="2BEAB228" w15:done="0"/>
  <w15:commentEx w15:paraId="3A9C85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EBDCE61" w16cid:durableId="21D53F8E"/>
  <w16cid:commentId w16cid:paraId="5BFD148B" w16cid:durableId="21D540C2"/>
  <w16cid:commentId w16cid:paraId="7458B3A0" w16cid:durableId="21D540F4"/>
  <w16cid:commentId w16cid:paraId="2BEAB228" w16cid:durableId="21D53A32"/>
  <w16cid:commentId w16cid:paraId="3A9C858B" w16cid:durableId="21D53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35ABB"/>
    <w:multiLevelType w:val="multilevel"/>
    <w:tmpl w:val="8B769590"/>
    <w:lvl w:ilvl="0">
      <w:start w:val="1"/>
      <w:numFmt w:val="decimal"/>
      <w:lvlText w:val="%1."/>
      <w:lvlJc w:val="left"/>
      <w:pPr>
        <w:ind w:left="633" w:hanging="263"/>
        <w:jc w:val="left"/>
      </w:pPr>
      <w:rPr>
        <w:rFonts w:ascii="Arial" w:eastAsia="Arial" w:hAnsi="Arial" w:hint="default"/>
        <w:spacing w:val="1"/>
        <w:w w:val="105"/>
        <w:sz w:val="15"/>
        <w:szCs w:val="15"/>
      </w:rPr>
    </w:lvl>
    <w:lvl w:ilvl="1">
      <w:start w:val="1"/>
      <w:numFmt w:val="decimal"/>
      <w:lvlText w:val="%1.%2"/>
      <w:lvlJc w:val="left"/>
      <w:pPr>
        <w:ind w:left="896" w:hanging="263"/>
        <w:jc w:val="left"/>
      </w:pPr>
      <w:rPr>
        <w:rFonts w:ascii="Arial" w:eastAsia="Arial" w:hAnsi="Arial" w:hint="default"/>
        <w:spacing w:val="1"/>
        <w:w w:val="105"/>
        <w:sz w:val="15"/>
        <w:szCs w:val="15"/>
      </w:rPr>
    </w:lvl>
    <w:lvl w:ilvl="2">
      <w:start w:val="1"/>
      <w:numFmt w:val="bullet"/>
      <w:lvlText w:val="•"/>
      <w:lvlJc w:val="left"/>
      <w:pPr>
        <w:ind w:left="1540" w:hanging="2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84" w:hanging="2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29" w:hanging="2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3" w:hanging="2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17" w:hanging="2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61" w:hanging="2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05" w:hanging="263"/>
      </w:pPr>
      <w:rPr>
        <w:rFonts w:hint="default"/>
      </w:rPr>
    </w:lvl>
  </w:abstractNum>
  <w:num w:numId="1" w16cid:durableId="5166978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ia.georgiew@mni.thm.de">
    <w15:presenceInfo w15:providerId="AD" w15:userId="S::pia.georgiew@mni.thm.de::64c5a89d-777a-46a4-8291-a7e80eda1d5f"/>
  </w15:person>
  <w15:person w15:author="awgn16">
    <w15:presenceInfo w15:providerId="None" w15:userId="awgn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0EA"/>
    <w:rsid w:val="00047420"/>
    <w:rsid w:val="00346E10"/>
    <w:rsid w:val="005213F0"/>
    <w:rsid w:val="00623030"/>
    <w:rsid w:val="006319E0"/>
    <w:rsid w:val="006626D7"/>
    <w:rsid w:val="008C1AC8"/>
    <w:rsid w:val="00A16E1C"/>
    <w:rsid w:val="00BA1F9F"/>
    <w:rsid w:val="00D813C0"/>
    <w:rsid w:val="00EE40EA"/>
    <w:rsid w:val="00F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5"/>
    <o:shapelayout v:ext="edit">
      <o:idmap v:ext="edit" data="1"/>
    </o:shapelayout>
  </w:shapeDefaults>
  <w:decimalSymbol w:val=","/>
  <w:listSeparator w:val=";"/>
  <w14:docId w14:val="4D4DF37C"/>
  <w15:docId w15:val="{D41023B7-063A-4D38-B648-7BC6AB67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spacing w:before="87"/>
      <w:ind w:left="108"/>
      <w:outlineLvl w:val="0"/>
    </w:pPr>
    <w:rPr>
      <w:rFonts w:ascii="Arial" w:eastAsia="Arial" w:hAnsi="Arial"/>
      <w:b/>
      <w:bCs/>
      <w:sz w:val="15"/>
      <w:szCs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04"/>
      <w:ind w:left="108"/>
    </w:pPr>
    <w:rPr>
      <w:rFonts w:ascii="Arial" w:eastAsia="Arial" w:hAnsi="Arial"/>
      <w:sz w:val="15"/>
      <w:szCs w:val="1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1F9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1F9F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A1F9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A1F9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A1F9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A1F9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A1F9F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6319E0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673E5-3F90-4281-ADB5-7207781E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1853</Words>
  <Characters>11674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pia.georgiew@mni.thm.de</cp:lastModifiedBy>
  <cp:revision>5</cp:revision>
  <dcterms:created xsi:type="dcterms:W3CDTF">2020-01-24T09:16:00Z</dcterms:created>
  <dcterms:modified xsi:type="dcterms:W3CDTF">2025-04-08T12:51:00Z</dcterms:modified>
</cp:coreProperties>
</file>