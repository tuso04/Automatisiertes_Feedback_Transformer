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B9C66" w14:textId="77777777" w:rsidR="00A77C28" w:rsidRPr="00A77C28" w:rsidRDefault="00A77C28" w:rsidP="00A77C28">
      <w:pPr>
        <w:spacing w:before="100" w:beforeAutospacing="1" w:after="100" w:afterAutospacing="1" w:line="240" w:lineRule="auto"/>
        <w:rPr>
          <w:rFonts w:ascii="Times New Roman" w:eastAsia="Times New Roman" w:hAnsi="Times New Roman" w:cs="Times New Roman"/>
          <w:b/>
          <w:sz w:val="24"/>
          <w:szCs w:val="24"/>
          <w:u w:val="single"/>
          <w:lang w:eastAsia="de-DE"/>
        </w:rPr>
      </w:pPr>
      <w:commentRangeStart w:id="0"/>
      <w:r w:rsidRPr="00A77C28">
        <w:rPr>
          <w:rFonts w:ascii="Times New Roman" w:eastAsia="Times New Roman" w:hAnsi="Times New Roman" w:cs="Times New Roman"/>
          <w:b/>
          <w:sz w:val="24"/>
          <w:szCs w:val="24"/>
          <w:u w:val="single"/>
          <w:lang w:eastAsia="de-DE"/>
        </w:rPr>
        <w:t>Exposé-Inhalte</w:t>
      </w:r>
      <w:commentRangeEnd w:id="0"/>
      <w:r w:rsidR="00D56278">
        <w:rPr>
          <w:rStyle w:val="Kommentarzeichen"/>
        </w:rPr>
        <w:commentReference w:id="0"/>
      </w:r>
    </w:p>
    <w:p w14:paraId="3FCBD749" w14:textId="77777777" w:rsidR="00696E39" w:rsidRPr="00696E39" w:rsidDel="0030396A" w:rsidRDefault="00A77C28" w:rsidP="00696E39">
      <w:pPr>
        <w:pStyle w:val="KeinLeerraum"/>
        <w:spacing w:line="360" w:lineRule="auto"/>
        <w:rPr>
          <w:del w:id="1" w:author="awgn16" w:date="2017-07-11T20:16:00Z"/>
          <w:rFonts w:ascii="Times New Roman" w:hAnsi="Times New Roman" w:cs="Times New Roman"/>
          <w:lang w:eastAsia="de-DE"/>
        </w:rPr>
      </w:pPr>
      <w:r w:rsidRPr="00696E39">
        <w:rPr>
          <w:rFonts w:ascii="Times New Roman" w:hAnsi="Times New Roman" w:cs="Times New Roman"/>
          <w:u w:val="single"/>
          <w:lang w:eastAsia="de-DE"/>
        </w:rPr>
        <w:t>Arbeitstitel:</w:t>
      </w:r>
      <w:r w:rsidRPr="00696E39">
        <w:rPr>
          <w:rFonts w:ascii="Times New Roman" w:hAnsi="Times New Roman" w:cs="Times New Roman"/>
          <w:lang w:eastAsia="de-DE"/>
        </w:rPr>
        <w:t xml:space="preserve"> </w:t>
      </w:r>
      <w:ins w:id="2" w:author="awgn16" w:date="2017-07-11T20:14:00Z">
        <w:r w:rsidR="0030396A">
          <w:rPr>
            <w:rFonts w:ascii="Times New Roman" w:hAnsi="Times New Roman" w:cs="Times New Roman"/>
            <w:lang w:eastAsia="de-DE"/>
          </w:rPr>
          <w:t>Herausforderungen und Lösungsansätze für die Aufbauorganisation von Unternehmen aufgrund digitaler Transformation</w:t>
        </w:r>
      </w:ins>
      <w:del w:id="3" w:author="awgn16" w:date="2017-07-11T20:15:00Z">
        <w:r w:rsidRPr="00696E39" w:rsidDel="0030396A">
          <w:rPr>
            <w:rFonts w:ascii="Times New Roman" w:hAnsi="Times New Roman" w:cs="Times New Roman"/>
            <w:lang w:eastAsia="de-DE"/>
          </w:rPr>
          <w:delText>Veränderung der Aufbau- bzw. Ablau</w:delText>
        </w:r>
        <w:r w:rsidR="00437364" w:rsidDel="0030396A">
          <w:rPr>
            <w:rFonts w:ascii="Times New Roman" w:hAnsi="Times New Roman" w:cs="Times New Roman"/>
            <w:lang w:eastAsia="de-DE"/>
          </w:rPr>
          <w:delText>forganisation</w:delText>
        </w:r>
      </w:del>
      <w:del w:id="4" w:author="awgn16" w:date="2017-07-11T20:16:00Z">
        <w:r w:rsidR="00437364" w:rsidDel="0030396A">
          <w:rPr>
            <w:rFonts w:ascii="Times New Roman" w:hAnsi="Times New Roman" w:cs="Times New Roman"/>
            <w:lang w:eastAsia="de-DE"/>
          </w:rPr>
          <w:delText xml:space="preserve"> aufgrund </w:delText>
        </w:r>
        <w:r w:rsidRPr="00696E39" w:rsidDel="0030396A">
          <w:rPr>
            <w:rFonts w:ascii="Times New Roman" w:hAnsi="Times New Roman" w:cs="Times New Roman"/>
            <w:lang w:eastAsia="de-DE"/>
          </w:rPr>
          <w:delText>digi</w:delText>
        </w:r>
        <w:r w:rsidR="00437364" w:rsidDel="0030396A">
          <w:rPr>
            <w:rFonts w:ascii="Times New Roman" w:hAnsi="Times New Roman" w:cs="Times New Roman"/>
            <w:lang w:eastAsia="de-DE"/>
          </w:rPr>
          <w:delText>taler</w:delText>
        </w:r>
        <w:r w:rsidRPr="00696E39" w:rsidDel="0030396A">
          <w:rPr>
            <w:rFonts w:ascii="Times New Roman" w:hAnsi="Times New Roman" w:cs="Times New Roman"/>
            <w:lang w:eastAsia="de-DE"/>
          </w:rPr>
          <w:delText xml:space="preserve"> </w:delText>
        </w:r>
        <w:r w:rsidR="00696E39" w:rsidRPr="00696E39" w:rsidDel="0030396A">
          <w:rPr>
            <w:rFonts w:ascii="Times New Roman" w:hAnsi="Times New Roman" w:cs="Times New Roman"/>
            <w:lang w:eastAsia="de-DE"/>
          </w:rPr>
          <w:delText xml:space="preserve">  </w:delText>
        </w:r>
        <w:bookmarkStart w:id="5" w:name="_GoBack"/>
        <w:bookmarkEnd w:id="5"/>
      </w:del>
    </w:p>
    <w:p w14:paraId="0A0EEA75" w14:textId="77777777" w:rsidR="00A77C28" w:rsidRPr="00696E39" w:rsidRDefault="00696E39" w:rsidP="00696E39">
      <w:pPr>
        <w:pStyle w:val="KeinLeerraum"/>
        <w:spacing w:line="360" w:lineRule="auto"/>
        <w:rPr>
          <w:rFonts w:ascii="Times New Roman" w:hAnsi="Times New Roman" w:cs="Times New Roman"/>
          <w:lang w:eastAsia="de-DE"/>
        </w:rPr>
      </w:pPr>
      <w:del w:id="6" w:author="awgn16" w:date="2017-07-11T20:16:00Z">
        <w:r w:rsidRPr="00696E39" w:rsidDel="0030396A">
          <w:rPr>
            <w:rFonts w:ascii="Times New Roman" w:hAnsi="Times New Roman" w:cs="Times New Roman"/>
            <w:lang w:eastAsia="de-DE"/>
          </w:rPr>
          <w:delText xml:space="preserve">                 </w:delText>
        </w:r>
        <w:r w:rsidDel="0030396A">
          <w:rPr>
            <w:rFonts w:ascii="Times New Roman" w:hAnsi="Times New Roman" w:cs="Times New Roman"/>
            <w:lang w:eastAsia="de-DE"/>
          </w:rPr>
          <w:delText xml:space="preserve">   </w:delText>
        </w:r>
        <w:r w:rsidR="00A77C28" w:rsidRPr="00696E39" w:rsidDel="0030396A">
          <w:rPr>
            <w:rFonts w:ascii="Times New Roman" w:hAnsi="Times New Roman" w:cs="Times New Roman"/>
            <w:lang w:eastAsia="de-DE"/>
          </w:rPr>
          <w:delText>Transformation</w:delText>
        </w:r>
      </w:del>
      <w:r w:rsidR="00A77C28" w:rsidRPr="00696E39">
        <w:rPr>
          <w:rFonts w:ascii="Times New Roman" w:hAnsi="Times New Roman" w:cs="Times New Roman"/>
          <w:lang w:eastAsia="de-DE"/>
        </w:rPr>
        <w:t xml:space="preserve"> </w:t>
      </w:r>
    </w:p>
    <w:p w14:paraId="7945434C" w14:textId="77777777" w:rsidR="00A77C28" w:rsidRPr="009419D3" w:rsidRDefault="00E01370" w:rsidP="009419D3">
      <w:pPr>
        <w:pStyle w:val="KeinLeerraum"/>
        <w:spacing w:line="360" w:lineRule="auto"/>
        <w:rPr>
          <w:rFonts w:ascii="Times New Roman" w:hAnsi="Times New Roman" w:cs="Times New Roman"/>
          <w:u w:val="single"/>
          <w:lang w:eastAsia="de-DE"/>
        </w:rPr>
      </w:pPr>
      <w:r>
        <w:rPr>
          <w:rFonts w:ascii="Times New Roman" w:hAnsi="Times New Roman" w:cs="Times New Roman"/>
          <w:u w:val="single"/>
          <w:lang w:eastAsia="de-DE"/>
        </w:rPr>
        <w:t>Abstrak</w:t>
      </w:r>
      <w:r w:rsidR="00A77C28" w:rsidRPr="009419D3">
        <w:rPr>
          <w:rFonts w:ascii="Times New Roman" w:hAnsi="Times New Roman" w:cs="Times New Roman"/>
          <w:u w:val="single"/>
          <w:lang w:eastAsia="de-DE"/>
        </w:rPr>
        <w:t>t</w:t>
      </w:r>
      <w:r w:rsidR="009419D3">
        <w:rPr>
          <w:rFonts w:ascii="Times New Roman" w:hAnsi="Times New Roman" w:cs="Times New Roman"/>
          <w:u w:val="single"/>
          <w:lang w:eastAsia="de-DE"/>
        </w:rPr>
        <w:t>:</w:t>
      </w:r>
    </w:p>
    <w:p w14:paraId="7133AEAC" w14:textId="77777777" w:rsidR="008D4F7C" w:rsidRPr="009419D3" w:rsidRDefault="008D4F7C" w:rsidP="009419D3">
      <w:pPr>
        <w:pStyle w:val="KeinLeerraum"/>
        <w:spacing w:line="360" w:lineRule="auto"/>
        <w:rPr>
          <w:rFonts w:ascii="Times New Roman" w:hAnsi="Times New Roman" w:cs="Times New Roman"/>
          <w:lang w:eastAsia="de-DE"/>
        </w:rPr>
      </w:pPr>
      <w:r w:rsidRPr="009419D3">
        <w:rPr>
          <w:rFonts w:ascii="Times New Roman" w:hAnsi="Times New Roman" w:cs="Times New Roman"/>
          <w:lang w:eastAsia="de-DE"/>
        </w:rPr>
        <w:t>Die digitale Transformation stellt Interessenten, Kunden und Partner in den Mittelpunkt des unternehmerischen Denk</w:t>
      </w:r>
      <w:r w:rsidR="00E01370">
        <w:rPr>
          <w:rFonts w:ascii="Times New Roman" w:hAnsi="Times New Roman" w:cs="Times New Roman"/>
          <w:lang w:eastAsia="de-DE"/>
        </w:rPr>
        <w:t>ens und Handelns, was</w:t>
      </w:r>
      <w:r w:rsidR="00464DA7" w:rsidRPr="009419D3">
        <w:rPr>
          <w:rFonts w:ascii="Times New Roman" w:hAnsi="Times New Roman" w:cs="Times New Roman"/>
          <w:lang w:eastAsia="de-DE"/>
        </w:rPr>
        <w:t xml:space="preserve"> einen</w:t>
      </w:r>
      <w:r w:rsidRPr="009419D3">
        <w:rPr>
          <w:rFonts w:ascii="Times New Roman" w:hAnsi="Times New Roman" w:cs="Times New Roman"/>
          <w:lang w:eastAsia="de-DE"/>
        </w:rPr>
        <w:t xml:space="preserve"> gravierenden Einfluss auf das Geschäftsmodell</w:t>
      </w:r>
      <w:r w:rsidR="00E01370">
        <w:rPr>
          <w:rFonts w:ascii="Times New Roman" w:hAnsi="Times New Roman" w:cs="Times New Roman"/>
          <w:lang w:eastAsia="de-DE"/>
        </w:rPr>
        <w:t xml:space="preserve"> hat</w:t>
      </w:r>
      <w:r w:rsidRPr="009419D3">
        <w:rPr>
          <w:rFonts w:ascii="Times New Roman" w:hAnsi="Times New Roman" w:cs="Times New Roman"/>
          <w:lang w:eastAsia="de-DE"/>
        </w:rPr>
        <w:t>. Unternehmen sollten darum eine nachhaltige und tragfähige Strateg</w:t>
      </w:r>
      <w:r w:rsidR="00E01370">
        <w:rPr>
          <w:rFonts w:ascii="Times New Roman" w:hAnsi="Times New Roman" w:cs="Times New Roman"/>
          <w:lang w:eastAsia="de-DE"/>
        </w:rPr>
        <w:t>ie für ihr Unternehmen und die d</w:t>
      </w:r>
      <w:r w:rsidRPr="009419D3">
        <w:rPr>
          <w:rFonts w:ascii="Times New Roman" w:hAnsi="Times New Roman" w:cs="Times New Roman"/>
          <w:lang w:eastAsia="de-DE"/>
        </w:rPr>
        <w:t xml:space="preserve">igitale Transformation entwickeln, die alle Dimensionen wie zukünftige Marktentwicklung, Portfolioentwicklung, </w:t>
      </w:r>
      <w:commentRangeStart w:id="7"/>
      <w:r w:rsidRPr="009419D3">
        <w:rPr>
          <w:rFonts w:ascii="Times New Roman" w:hAnsi="Times New Roman" w:cs="Times New Roman"/>
          <w:lang w:eastAsia="de-DE"/>
        </w:rPr>
        <w:t>Organisationsentwicklung</w:t>
      </w:r>
      <w:commentRangeEnd w:id="7"/>
      <w:r w:rsidR="0030396A">
        <w:rPr>
          <w:rStyle w:val="Kommentarzeichen"/>
        </w:rPr>
        <w:commentReference w:id="7"/>
      </w:r>
      <w:r w:rsidRPr="009419D3">
        <w:rPr>
          <w:rFonts w:ascii="Times New Roman" w:hAnsi="Times New Roman" w:cs="Times New Roman"/>
          <w:lang w:eastAsia="de-DE"/>
        </w:rPr>
        <w:t xml:space="preserve">, Prozessentwicklung sowie IT- und Systementwicklung berücksichtigt.  </w:t>
      </w:r>
    </w:p>
    <w:p w14:paraId="66C0E442" w14:textId="77777777" w:rsidR="00E76521" w:rsidRPr="009419D3" w:rsidRDefault="0078736E" w:rsidP="009419D3">
      <w:pPr>
        <w:pStyle w:val="KeinLeerraum"/>
        <w:spacing w:line="360" w:lineRule="auto"/>
        <w:rPr>
          <w:rFonts w:ascii="Times New Roman" w:hAnsi="Times New Roman" w:cs="Times New Roman"/>
          <w:lang w:eastAsia="de-DE"/>
        </w:rPr>
      </w:pPr>
      <w:r w:rsidRPr="009419D3">
        <w:rPr>
          <w:rFonts w:ascii="Times New Roman" w:hAnsi="Times New Roman" w:cs="Times New Roman"/>
          <w:lang w:eastAsia="de-DE"/>
        </w:rPr>
        <w:t xml:space="preserve">In dieser Arbeit soll </w:t>
      </w:r>
      <w:r w:rsidR="00386DAD">
        <w:rPr>
          <w:rFonts w:ascii="Times New Roman" w:hAnsi="Times New Roman" w:cs="Times New Roman"/>
          <w:lang w:eastAsia="de-DE"/>
        </w:rPr>
        <w:t xml:space="preserve">ein </w:t>
      </w:r>
      <w:r w:rsidRPr="009419D3">
        <w:rPr>
          <w:rFonts w:ascii="Times New Roman" w:hAnsi="Times New Roman" w:cs="Times New Roman"/>
          <w:lang w:eastAsia="de-DE"/>
        </w:rPr>
        <w:t>besonderes Augenmerk auf die</w:t>
      </w:r>
      <w:r w:rsidR="00745A7D" w:rsidRPr="009419D3">
        <w:rPr>
          <w:rFonts w:ascii="Times New Roman" w:hAnsi="Times New Roman" w:cs="Times New Roman"/>
          <w:lang w:eastAsia="de-DE"/>
        </w:rPr>
        <w:t>,</w:t>
      </w:r>
      <w:r w:rsidRPr="009419D3">
        <w:rPr>
          <w:rFonts w:ascii="Times New Roman" w:hAnsi="Times New Roman" w:cs="Times New Roman"/>
          <w:lang w:eastAsia="de-DE"/>
        </w:rPr>
        <w:t xml:space="preserve"> durch die digitale Transformation</w:t>
      </w:r>
      <w:r w:rsidR="009B2A72">
        <w:rPr>
          <w:rFonts w:ascii="Times New Roman" w:hAnsi="Times New Roman" w:cs="Times New Roman"/>
          <w:lang w:eastAsia="de-DE"/>
        </w:rPr>
        <w:t xml:space="preserve">, veränderten </w:t>
      </w:r>
      <w:r w:rsidR="00E01370">
        <w:rPr>
          <w:rFonts w:ascii="Times New Roman" w:hAnsi="Times New Roman" w:cs="Times New Roman"/>
          <w:lang w:eastAsia="de-DE"/>
        </w:rPr>
        <w:t>innerbetrieblichen</w:t>
      </w:r>
      <w:r w:rsidR="002568A3">
        <w:rPr>
          <w:rFonts w:ascii="Times New Roman" w:hAnsi="Times New Roman" w:cs="Times New Roman"/>
          <w:lang w:eastAsia="de-DE"/>
        </w:rPr>
        <w:t xml:space="preserve"> Gegebenheiten</w:t>
      </w:r>
      <w:r w:rsidR="00022D72">
        <w:rPr>
          <w:rFonts w:ascii="Times New Roman" w:hAnsi="Times New Roman" w:cs="Times New Roman"/>
          <w:lang w:eastAsia="de-DE"/>
        </w:rPr>
        <w:t xml:space="preserve"> bezugnehmend auf</w:t>
      </w:r>
      <w:r w:rsidR="00861242">
        <w:rPr>
          <w:rFonts w:ascii="Times New Roman" w:hAnsi="Times New Roman" w:cs="Times New Roman"/>
          <w:lang w:eastAsia="de-DE"/>
        </w:rPr>
        <w:t xml:space="preserve"> die</w:t>
      </w:r>
      <w:r w:rsidR="00C808AB" w:rsidRPr="009419D3">
        <w:rPr>
          <w:rFonts w:ascii="Times New Roman" w:hAnsi="Times New Roman" w:cs="Times New Roman"/>
          <w:lang w:eastAsia="de-DE"/>
        </w:rPr>
        <w:t xml:space="preserve"> </w:t>
      </w:r>
      <w:r w:rsidR="00745A7D" w:rsidRPr="009419D3">
        <w:rPr>
          <w:rFonts w:ascii="Times New Roman" w:hAnsi="Times New Roman" w:cs="Times New Roman"/>
          <w:lang w:eastAsia="de-DE"/>
        </w:rPr>
        <w:t xml:space="preserve">Aufbauorganisation gelegt </w:t>
      </w:r>
      <w:commentRangeStart w:id="8"/>
      <w:r w:rsidR="00745A7D" w:rsidRPr="009419D3">
        <w:rPr>
          <w:rFonts w:ascii="Times New Roman" w:hAnsi="Times New Roman" w:cs="Times New Roman"/>
          <w:lang w:eastAsia="de-DE"/>
        </w:rPr>
        <w:t>werden</w:t>
      </w:r>
      <w:commentRangeEnd w:id="8"/>
      <w:r w:rsidR="0030396A">
        <w:rPr>
          <w:rStyle w:val="Kommentarzeichen"/>
        </w:rPr>
        <w:commentReference w:id="8"/>
      </w:r>
      <w:r w:rsidR="00745A7D" w:rsidRPr="009419D3">
        <w:rPr>
          <w:rFonts w:ascii="Times New Roman" w:hAnsi="Times New Roman" w:cs="Times New Roman"/>
          <w:lang w:eastAsia="de-DE"/>
        </w:rPr>
        <w:t>.</w:t>
      </w:r>
    </w:p>
    <w:p w14:paraId="1101A7D9" w14:textId="77777777" w:rsidR="00E6117D" w:rsidRPr="009419D3" w:rsidRDefault="00745A7D" w:rsidP="009419D3">
      <w:pPr>
        <w:pStyle w:val="KeinLeerraum"/>
        <w:spacing w:line="360" w:lineRule="auto"/>
        <w:rPr>
          <w:rFonts w:ascii="Times New Roman" w:hAnsi="Times New Roman" w:cs="Times New Roman"/>
          <w:lang w:eastAsia="de-DE"/>
        </w:rPr>
      </w:pPr>
      <w:commentRangeStart w:id="9"/>
      <w:r w:rsidRPr="009419D3">
        <w:rPr>
          <w:rFonts w:ascii="Times New Roman" w:hAnsi="Times New Roman" w:cs="Times New Roman"/>
          <w:lang w:eastAsia="de-DE"/>
        </w:rPr>
        <w:t>Hierbei ist es unerlässlich</w:t>
      </w:r>
      <w:r w:rsidR="00E01370">
        <w:rPr>
          <w:rFonts w:ascii="Times New Roman" w:hAnsi="Times New Roman" w:cs="Times New Roman"/>
          <w:lang w:eastAsia="de-DE"/>
        </w:rPr>
        <w:t>,</w:t>
      </w:r>
      <w:r w:rsidRPr="009419D3">
        <w:rPr>
          <w:rFonts w:ascii="Times New Roman" w:hAnsi="Times New Roman" w:cs="Times New Roman"/>
          <w:lang w:eastAsia="de-DE"/>
        </w:rPr>
        <w:t xml:space="preserve"> auch die Ablauforganisation in Augenschein zu nehmen, um eine</w:t>
      </w:r>
      <w:r w:rsidR="00E01370">
        <w:rPr>
          <w:rFonts w:ascii="Times New Roman" w:hAnsi="Times New Roman" w:cs="Times New Roman"/>
          <w:lang w:eastAsia="de-DE"/>
        </w:rPr>
        <w:t xml:space="preserve">n umfassenden Blick auf die sich ergebenden </w:t>
      </w:r>
      <w:r w:rsidRPr="009419D3">
        <w:rPr>
          <w:rFonts w:ascii="Times New Roman" w:hAnsi="Times New Roman" w:cs="Times New Roman"/>
          <w:lang w:eastAsia="de-DE"/>
        </w:rPr>
        <w:t>Veränderungen nehmen zu können.</w:t>
      </w:r>
      <w:commentRangeEnd w:id="9"/>
      <w:r w:rsidR="0030396A">
        <w:rPr>
          <w:rStyle w:val="Kommentarzeichen"/>
        </w:rPr>
        <w:commentReference w:id="9"/>
      </w:r>
    </w:p>
    <w:p w14:paraId="0790EA94" w14:textId="77777777" w:rsidR="00944F27" w:rsidRPr="009419D3" w:rsidRDefault="00B2148B" w:rsidP="009419D3">
      <w:pPr>
        <w:pStyle w:val="KeinLeerraum"/>
        <w:spacing w:line="360" w:lineRule="auto"/>
        <w:rPr>
          <w:rFonts w:ascii="Times New Roman" w:hAnsi="Times New Roman" w:cs="Times New Roman"/>
          <w:lang w:eastAsia="de-DE"/>
        </w:rPr>
      </w:pPr>
      <w:r w:rsidRPr="009419D3">
        <w:rPr>
          <w:rFonts w:ascii="Times New Roman" w:hAnsi="Times New Roman" w:cs="Times New Roman"/>
          <w:lang w:eastAsia="de-DE"/>
        </w:rPr>
        <w:t xml:space="preserve">In </w:t>
      </w:r>
      <w:commentRangeStart w:id="10"/>
      <w:r w:rsidRPr="009419D3">
        <w:rPr>
          <w:rFonts w:ascii="Times New Roman" w:hAnsi="Times New Roman" w:cs="Times New Roman"/>
          <w:lang w:eastAsia="de-DE"/>
        </w:rPr>
        <w:t>diesem Kontext könnte</w:t>
      </w:r>
      <w:r w:rsidR="00A82C86" w:rsidRPr="009419D3">
        <w:rPr>
          <w:rFonts w:ascii="Times New Roman" w:hAnsi="Times New Roman" w:cs="Times New Roman"/>
          <w:lang w:eastAsia="de-DE"/>
        </w:rPr>
        <w:t xml:space="preserve"> beispielsweise diskutiert</w:t>
      </w:r>
      <w:r w:rsidR="00625C03" w:rsidRPr="009419D3">
        <w:rPr>
          <w:rFonts w:ascii="Times New Roman" w:hAnsi="Times New Roman" w:cs="Times New Roman"/>
          <w:lang w:eastAsia="de-DE"/>
        </w:rPr>
        <w:t xml:space="preserve"> werden</w:t>
      </w:r>
      <w:r w:rsidR="00944F27" w:rsidRPr="009419D3">
        <w:rPr>
          <w:rFonts w:ascii="Times New Roman" w:hAnsi="Times New Roman" w:cs="Times New Roman"/>
          <w:lang w:eastAsia="de-DE"/>
        </w:rPr>
        <w:t>, inwieweit sich die Möglichkeiten zur Integration von Menschen mit eingeschränkter Leistungsfähigkeit oder umfangreichen außerberuflichen Verpflichtungen durch technische Neuerungen verändern</w:t>
      </w:r>
      <w:commentRangeEnd w:id="10"/>
      <w:r w:rsidR="0030396A">
        <w:rPr>
          <w:rStyle w:val="Kommentarzeichen"/>
        </w:rPr>
        <w:commentReference w:id="10"/>
      </w:r>
      <w:r w:rsidR="00944F27" w:rsidRPr="009419D3">
        <w:rPr>
          <w:rFonts w:ascii="Times New Roman" w:hAnsi="Times New Roman" w:cs="Times New Roman"/>
          <w:lang w:eastAsia="de-DE"/>
        </w:rPr>
        <w:t xml:space="preserve">. Ebenso ist unklar, welche </w:t>
      </w:r>
      <w:commentRangeStart w:id="11"/>
      <w:r w:rsidR="00944F27" w:rsidRPr="009419D3">
        <w:rPr>
          <w:rFonts w:ascii="Times New Roman" w:hAnsi="Times New Roman" w:cs="Times New Roman"/>
          <w:lang w:eastAsia="de-DE"/>
        </w:rPr>
        <w:t xml:space="preserve">unterschiedlichen Formen der Arbeitsorganisation </w:t>
      </w:r>
      <w:commentRangeEnd w:id="11"/>
      <w:r w:rsidR="0030396A">
        <w:rPr>
          <w:rStyle w:val="Kommentarzeichen"/>
        </w:rPr>
        <w:commentReference w:id="11"/>
      </w:r>
      <w:r w:rsidR="00944F27" w:rsidRPr="009419D3">
        <w:rPr>
          <w:rFonts w:ascii="Times New Roman" w:hAnsi="Times New Roman" w:cs="Times New Roman"/>
          <w:lang w:eastAsia="de-DE"/>
        </w:rPr>
        <w:t>sich identifizie</w:t>
      </w:r>
      <w:r w:rsidR="00E01370">
        <w:rPr>
          <w:rFonts w:ascii="Times New Roman" w:hAnsi="Times New Roman" w:cs="Times New Roman"/>
          <w:lang w:eastAsia="de-DE"/>
        </w:rPr>
        <w:t xml:space="preserve">ren und vor allem auch umsetzen lassen und </w:t>
      </w:r>
      <w:commentRangeStart w:id="12"/>
      <w:r w:rsidR="00944F27" w:rsidRPr="009419D3">
        <w:rPr>
          <w:rFonts w:ascii="Times New Roman" w:hAnsi="Times New Roman" w:cs="Times New Roman"/>
          <w:lang w:eastAsia="de-DE"/>
        </w:rPr>
        <w:t xml:space="preserve">welche Beschäftigungs- und Arbeitsmodelle </w:t>
      </w:r>
      <w:commentRangeEnd w:id="12"/>
      <w:r w:rsidR="0030396A">
        <w:rPr>
          <w:rStyle w:val="Kommentarzeichen"/>
        </w:rPr>
        <w:commentReference w:id="12"/>
      </w:r>
      <w:r w:rsidR="00944F27" w:rsidRPr="009419D3">
        <w:rPr>
          <w:rFonts w:ascii="Times New Roman" w:hAnsi="Times New Roman" w:cs="Times New Roman"/>
          <w:lang w:eastAsia="de-DE"/>
        </w:rPr>
        <w:t xml:space="preserve">künftig angeboten </w:t>
      </w:r>
      <w:r w:rsidR="00E01370">
        <w:rPr>
          <w:rFonts w:ascii="Times New Roman" w:hAnsi="Times New Roman" w:cs="Times New Roman"/>
          <w:lang w:eastAsia="de-DE"/>
        </w:rPr>
        <w:t xml:space="preserve">und nachgefragt werden. Ist </w:t>
      </w:r>
      <w:r w:rsidR="00944F27" w:rsidRPr="009419D3">
        <w:rPr>
          <w:rFonts w:ascii="Times New Roman" w:hAnsi="Times New Roman" w:cs="Times New Roman"/>
          <w:lang w:eastAsia="de-DE"/>
        </w:rPr>
        <w:t xml:space="preserve">eine </w:t>
      </w:r>
      <w:commentRangeStart w:id="13"/>
      <w:r w:rsidR="00944F27" w:rsidRPr="009419D3">
        <w:rPr>
          <w:rFonts w:ascii="Times New Roman" w:hAnsi="Times New Roman" w:cs="Times New Roman"/>
          <w:lang w:eastAsia="de-DE"/>
        </w:rPr>
        <w:t>V</w:t>
      </w:r>
      <w:r w:rsidR="00E01370">
        <w:rPr>
          <w:rFonts w:ascii="Times New Roman" w:hAnsi="Times New Roman" w:cs="Times New Roman"/>
          <w:lang w:eastAsia="de-DE"/>
        </w:rPr>
        <w:t>erflachung von Hierarchien eine sich daraus ergebende notwendige Folge</w:t>
      </w:r>
      <w:commentRangeEnd w:id="13"/>
      <w:r w:rsidR="0030396A">
        <w:rPr>
          <w:rStyle w:val="Kommentarzeichen"/>
        </w:rPr>
        <w:commentReference w:id="13"/>
      </w:r>
      <w:r w:rsidR="00944F27" w:rsidRPr="009419D3">
        <w:rPr>
          <w:rFonts w:ascii="Times New Roman" w:hAnsi="Times New Roman" w:cs="Times New Roman"/>
          <w:lang w:eastAsia="de-DE"/>
        </w:rPr>
        <w:t>?</w:t>
      </w:r>
    </w:p>
    <w:p w14:paraId="5D83F2D3" w14:textId="77777777" w:rsidR="002E4648" w:rsidRPr="009419D3" w:rsidRDefault="00862E2A" w:rsidP="009419D3">
      <w:pPr>
        <w:pStyle w:val="KeinLeerraum"/>
        <w:spacing w:line="360" w:lineRule="auto"/>
        <w:rPr>
          <w:rFonts w:ascii="Times New Roman" w:hAnsi="Times New Roman" w:cs="Times New Roman"/>
          <w:lang w:eastAsia="de-DE"/>
        </w:rPr>
      </w:pPr>
      <w:commentRangeStart w:id="14"/>
      <w:r>
        <w:rPr>
          <w:rFonts w:ascii="Times New Roman" w:hAnsi="Times New Roman" w:cs="Times New Roman"/>
          <w:lang w:eastAsia="de-DE"/>
        </w:rPr>
        <w:t>Ergebnisorientiert soll am Ende</w:t>
      </w:r>
      <w:r w:rsidR="002E4648" w:rsidRPr="009419D3">
        <w:rPr>
          <w:rFonts w:ascii="Times New Roman" w:hAnsi="Times New Roman" w:cs="Times New Roman"/>
          <w:lang w:eastAsia="de-DE"/>
        </w:rPr>
        <w:t xml:space="preserve"> der Arbeit </w:t>
      </w:r>
      <w:r w:rsidR="00E01370">
        <w:rPr>
          <w:rFonts w:ascii="Times New Roman" w:hAnsi="Times New Roman" w:cs="Times New Roman"/>
          <w:lang w:eastAsia="de-DE"/>
        </w:rPr>
        <w:t xml:space="preserve">hierauf </w:t>
      </w:r>
      <w:r>
        <w:rPr>
          <w:rFonts w:ascii="Times New Roman" w:hAnsi="Times New Roman" w:cs="Times New Roman"/>
          <w:lang w:eastAsia="de-DE"/>
        </w:rPr>
        <w:t>eingegangen werden</w:t>
      </w:r>
      <w:commentRangeEnd w:id="14"/>
      <w:r w:rsidR="0030396A">
        <w:rPr>
          <w:rStyle w:val="Kommentarzeichen"/>
        </w:rPr>
        <w:commentReference w:id="14"/>
      </w:r>
      <w:r w:rsidR="006F1E9D" w:rsidRPr="009419D3">
        <w:rPr>
          <w:rFonts w:ascii="Times New Roman" w:hAnsi="Times New Roman" w:cs="Times New Roman"/>
          <w:lang w:eastAsia="de-DE"/>
        </w:rPr>
        <w:t>.</w:t>
      </w:r>
    </w:p>
    <w:p w14:paraId="2A07784C" w14:textId="77777777" w:rsidR="008346BA" w:rsidRDefault="008346BA" w:rsidP="009419D3">
      <w:pPr>
        <w:pStyle w:val="KeinLeerraum"/>
        <w:spacing w:line="360" w:lineRule="auto"/>
        <w:rPr>
          <w:rFonts w:ascii="Times New Roman" w:hAnsi="Times New Roman" w:cs="Times New Roman"/>
          <w:lang w:eastAsia="de-DE"/>
        </w:rPr>
      </w:pPr>
      <w:r w:rsidRPr="009419D3">
        <w:rPr>
          <w:rFonts w:ascii="Times New Roman" w:hAnsi="Times New Roman" w:cs="Times New Roman"/>
          <w:lang w:eastAsia="de-DE"/>
        </w:rPr>
        <w:t xml:space="preserve">Der Einfluss der Digitalisierung im „System Arbeit“ muss genauso mitgedacht werden wie der </w:t>
      </w:r>
      <w:commentRangeStart w:id="15"/>
      <w:r w:rsidRPr="009419D3">
        <w:rPr>
          <w:rFonts w:ascii="Times New Roman" w:hAnsi="Times New Roman" w:cs="Times New Roman"/>
          <w:lang w:eastAsia="de-DE"/>
        </w:rPr>
        <w:t xml:space="preserve">Zusammenhang zwischen Digitalisierung, Geschäftsmodellen und -prozessen sowie Wertschöpfungsketten. </w:t>
      </w:r>
      <w:commentRangeEnd w:id="15"/>
      <w:r w:rsidR="0030396A">
        <w:rPr>
          <w:rStyle w:val="Kommentarzeichen"/>
        </w:rPr>
        <w:commentReference w:id="15"/>
      </w:r>
      <w:r w:rsidRPr="009419D3">
        <w:rPr>
          <w:rFonts w:ascii="Times New Roman" w:hAnsi="Times New Roman" w:cs="Times New Roman"/>
          <w:lang w:eastAsia="de-DE"/>
        </w:rPr>
        <w:t>Unter „System Arbeit“ werden vier Ebenen verstanden</w:t>
      </w:r>
      <w:r w:rsidR="009A40F5" w:rsidRPr="009419D3">
        <w:rPr>
          <w:rFonts w:ascii="Times New Roman" w:hAnsi="Times New Roman" w:cs="Times New Roman"/>
          <w:lang w:eastAsia="de-DE"/>
        </w:rPr>
        <w:t xml:space="preserve">, welche in der </w:t>
      </w:r>
      <w:r w:rsidR="006F0888" w:rsidRPr="009419D3">
        <w:rPr>
          <w:rFonts w:ascii="Times New Roman" w:hAnsi="Times New Roman" w:cs="Times New Roman"/>
          <w:lang w:eastAsia="de-DE"/>
        </w:rPr>
        <w:t>A</w:t>
      </w:r>
      <w:r w:rsidR="006F0888">
        <w:rPr>
          <w:rFonts w:ascii="Times New Roman" w:hAnsi="Times New Roman" w:cs="Times New Roman"/>
          <w:lang w:eastAsia="de-DE"/>
        </w:rPr>
        <w:t>usar</w:t>
      </w:r>
      <w:r w:rsidR="006F0888" w:rsidRPr="009419D3">
        <w:rPr>
          <w:rFonts w:ascii="Times New Roman" w:hAnsi="Times New Roman" w:cs="Times New Roman"/>
          <w:lang w:eastAsia="de-DE"/>
        </w:rPr>
        <w:t>beitu</w:t>
      </w:r>
      <w:r w:rsidR="006F0888">
        <w:rPr>
          <w:rFonts w:ascii="Times New Roman" w:hAnsi="Times New Roman" w:cs="Times New Roman"/>
          <w:lang w:eastAsia="de-DE"/>
        </w:rPr>
        <w:t>ng</w:t>
      </w:r>
      <w:r w:rsidR="009A40F5" w:rsidRPr="009419D3">
        <w:rPr>
          <w:rFonts w:ascii="Times New Roman" w:hAnsi="Times New Roman" w:cs="Times New Roman"/>
          <w:lang w:eastAsia="de-DE"/>
        </w:rPr>
        <w:t xml:space="preserve"> genauer beleuchtet werden</w:t>
      </w:r>
      <w:r w:rsidRPr="009419D3">
        <w:rPr>
          <w:rFonts w:ascii="Times New Roman" w:hAnsi="Times New Roman" w:cs="Times New Roman"/>
          <w:lang w:eastAsia="de-DE"/>
        </w:rPr>
        <w:t xml:space="preserve">. </w:t>
      </w:r>
    </w:p>
    <w:p w14:paraId="7B9EC7CF" w14:textId="77777777" w:rsidR="00870D9A" w:rsidRPr="009419D3" w:rsidRDefault="00870D9A" w:rsidP="009419D3">
      <w:pPr>
        <w:pStyle w:val="KeinLeerraum"/>
        <w:spacing w:line="360" w:lineRule="auto"/>
        <w:rPr>
          <w:rFonts w:ascii="Times New Roman" w:hAnsi="Times New Roman" w:cs="Times New Roman"/>
          <w:lang w:eastAsia="de-DE"/>
        </w:rPr>
      </w:pPr>
    </w:p>
    <w:p w14:paraId="156445FD" w14:textId="77777777" w:rsidR="008346BA" w:rsidRPr="009419D3" w:rsidRDefault="008346BA" w:rsidP="00870D9A">
      <w:pPr>
        <w:pStyle w:val="KeinLeerraum"/>
        <w:numPr>
          <w:ilvl w:val="0"/>
          <w:numId w:val="3"/>
        </w:numPr>
        <w:spacing w:line="360" w:lineRule="auto"/>
        <w:rPr>
          <w:rFonts w:ascii="Times New Roman" w:hAnsi="Times New Roman" w:cs="Times New Roman"/>
          <w:lang w:eastAsia="de-DE"/>
        </w:rPr>
      </w:pPr>
      <w:commentRangeStart w:id="16"/>
      <w:r w:rsidRPr="009419D3">
        <w:rPr>
          <w:rFonts w:ascii="Times New Roman" w:hAnsi="Times New Roman" w:cs="Times New Roman"/>
          <w:lang w:eastAsia="de-DE"/>
        </w:rPr>
        <w:t>Mikroebene</w:t>
      </w:r>
    </w:p>
    <w:p w14:paraId="42DDC311" w14:textId="77777777" w:rsidR="008346BA" w:rsidRPr="009419D3" w:rsidRDefault="008346BA" w:rsidP="00870D9A">
      <w:pPr>
        <w:pStyle w:val="KeinLeerraum"/>
        <w:numPr>
          <w:ilvl w:val="0"/>
          <w:numId w:val="3"/>
        </w:numPr>
        <w:spacing w:line="360" w:lineRule="auto"/>
        <w:rPr>
          <w:rFonts w:ascii="Times New Roman" w:hAnsi="Times New Roman" w:cs="Times New Roman"/>
          <w:lang w:eastAsia="de-DE"/>
        </w:rPr>
      </w:pPr>
      <w:r w:rsidRPr="009419D3">
        <w:rPr>
          <w:rFonts w:ascii="Times New Roman" w:hAnsi="Times New Roman" w:cs="Times New Roman"/>
          <w:lang w:eastAsia="de-DE"/>
        </w:rPr>
        <w:t>Mesoebene</w:t>
      </w:r>
    </w:p>
    <w:p w14:paraId="509139F1" w14:textId="77777777" w:rsidR="008346BA" w:rsidRPr="009419D3" w:rsidRDefault="008346BA" w:rsidP="00870D9A">
      <w:pPr>
        <w:pStyle w:val="KeinLeerraum"/>
        <w:numPr>
          <w:ilvl w:val="0"/>
          <w:numId w:val="3"/>
        </w:numPr>
        <w:spacing w:line="360" w:lineRule="auto"/>
        <w:rPr>
          <w:rFonts w:ascii="Times New Roman" w:hAnsi="Times New Roman" w:cs="Times New Roman"/>
          <w:lang w:eastAsia="de-DE"/>
        </w:rPr>
      </w:pPr>
      <w:r w:rsidRPr="009419D3">
        <w:rPr>
          <w:rFonts w:ascii="Times New Roman" w:hAnsi="Times New Roman" w:cs="Times New Roman"/>
          <w:lang w:eastAsia="de-DE"/>
        </w:rPr>
        <w:t>Makroebene</w:t>
      </w:r>
    </w:p>
    <w:p w14:paraId="6E68B96D" w14:textId="77777777" w:rsidR="00464DA7" w:rsidRDefault="008346BA" w:rsidP="009419D3">
      <w:pPr>
        <w:pStyle w:val="KeinLeerraum"/>
        <w:numPr>
          <w:ilvl w:val="0"/>
          <w:numId w:val="3"/>
        </w:numPr>
        <w:spacing w:line="360" w:lineRule="auto"/>
        <w:rPr>
          <w:rFonts w:ascii="Times New Roman" w:hAnsi="Times New Roman" w:cs="Times New Roman"/>
          <w:lang w:eastAsia="de-DE"/>
        </w:rPr>
      </w:pPr>
      <w:r w:rsidRPr="009419D3">
        <w:rPr>
          <w:rFonts w:ascii="Times New Roman" w:hAnsi="Times New Roman" w:cs="Times New Roman"/>
          <w:lang w:eastAsia="de-DE"/>
        </w:rPr>
        <w:t>Metaebene</w:t>
      </w:r>
      <w:commentRangeEnd w:id="16"/>
      <w:r w:rsidR="0030396A">
        <w:rPr>
          <w:rStyle w:val="Kommentarzeichen"/>
        </w:rPr>
        <w:commentReference w:id="16"/>
      </w:r>
    </w:p>
    <w:p w14:paraId="429E737F" w14:textId="77777777" w:rsidR="00954957" w:rsidRDefault="00954957" w:rsidP="00954957">
      <w:pPr>
        <w:pStyle w:val="KeinLeerraum"/>
        <w:spacing w:line="360" w:lineRule="auto"/>
        <w:rPr>
          <w:rFonts w:ascii="Times New Roman" w:hAnsi="Times New Roman" w:cs="Times New Roman"/>
          <w:lang w:eastAsia="de-DE"/>
        </w:rPr>
      </w:pPr>
    </w:p>
    <w:p w14:paraId="53C1B45D" w14:textId="77777777" w:rsidR="00954957" w:rsidRDefault="00954957" w:rsidP="00954957">
      <w:pPr>
        <w:pStyle w:val="KeinLeerraum"/>
        <w:spacing w:line="360" w:lineRule="auto"/>
        <w:rPr>
          <w:rFonts w:ascii="Times New Roman" w:hAnsi="Times New Roman" w:cs="Times New Roman"/>
          <w:lang w:eastAsia="de-DE"/>
        </w:rPr>
      </w:pPr>
    </w:p>
    <w:p w14:paraId="49313CD6" w14:textId="77777777" w:rsidR="00954957" w:rsidRDefault="00954957" w:rsidP="00954957">
      <w:pPr>
        <w:pStyle w:val="KeinLeerraum"/>
        <w:spacing w:line="360" w:lineRule="auto"/>
        <w:rPr>
          <w:rFonts w:ascii="Times New Roman" w:hAnsi="Times New Roman" w:cs="Times New Roman"/>
          <w:lang w:eastAsia="de-DE"/>
        </w:rPr>
      </w:pPr>
    </w:p>
    <w:p w14:paraId="00F7AA8C" w14:textId="77777777" w:rsidR="00954957" w:rsidRDefault="00954957" w:rsidP="00954957">
      <w:pPr>
        <w:pStyle w:val="KeinLeerraum"/>
        <w:spacing w:line="360" w:lineRule="auto"/>
        <w:rPr>
          <w:rFonts w:ascii="Times New Roman" w:hAnsi="Times New Roman" w:cs="Times New Roman"/>
          <w:lang w:eastAsia="de-DE"/>
        </w:rPr>
      </w:pPr>
    </w:p>
    <w:p w14:paraId="3856774E" w14:textId="77777777" w:rsidR="00954957" w:rsidRPr="00954957" w:rsidRDefault="00954957" w:rsidP="00954957">
      <w:pPr>
        <w:pStyle w:val="KeinLeerraum"/>
        <w:spacing w:line="360" w:lineRule="auto"/>
        <w:rPr>
          <w:rFonts w:ascii="Times New Roman" w:hAnsi="Times New Roman" w:cs="Times New Roman"/>
          <w:lang w:eastAsia="de-DE"/>
        </w:rPr>
      </w:pPr>
    </w:p>
    <w:p w14:paraId="682BB8E3" w14:textId="77777777" w:rsidR="00551376" w:rsidRPr="009419D3" w:rsidRDefault="00E01370" w:rsidP="009419D3">
      <w:pPr>
        <w:pStyle w:val="KeinLeerraum"/>
        <w:spacing w:line="360" w:lineRule="auto"/>
        <w:rPr>
          <w:rFonts w:ascii="Times New Roman" w:hAnsi="Times New Roman" w:cs="Times New Roman"/>
          <w:lang w:eastAsia="de-DE"/>
        </w:rPr>
      </w:pPr>
      <w:commentRangeStart w:id="17"/>
      <w:r>
        <w:rPr>
          <w:rFonts w:ascii="Times New Roman" w:hAnsi="Times New Roman" w:cs="Times New Roman"/>
          <w:lang w:eastAsia="de-DE"/>
        </w:rPr>
        <w:t>Weiter</w:t>
      </w:r>
      <w:r w:rsidR="00551376" w:rsidRPr="009419D3">
        <w:rPr>
          <w:rFonts w:ascii="Times New Roman" w:hAnsi="Times New Roman" w:cs="Times New Roman"/>
          <w:lang w:eastAsia="de-DE"/>
        </w:rPr>
        <w:t>hin soll eine Analyse durchgeführt werden, welche Fragen sich Unternehmen stellen, wenn sie von der digitalen Transformation betroffen</w:t>
      </w:r>
      <w:r w:rsidR="004C1FF4">
        <w:rPr>
          <w:rFonts w:ascii="Times New Roman" w:hAnsi="Times New Roman" w:cs="Times New Roman"/>
          <w:lang w:eastAsia="de-DE"/>
        </w:rPr>
        <w:t xml:space="preserve"> sind</w:t>
      </w:r>
      <w:r>
        <w:rPr>
          <w:rFonts w:ascii="Times New Roman" w:hAnsi="Times New Roman" w:cs="Times New Roman"/>
          <w:lang w:eastAsia="de-DE"/>
        </w:rPr>
        <w:t xml:space="preserve"> bzw. darüber nachdenken, dieselbe einzuführen.</w:t>
      </w:r>
    </w:p>
    <w:p w14:paraId="7060C1B1" w14:textId="77777777" w:rsidR="00551376" w:rsidRDefault="00551376" w:rsidP="009419D3">
      <w:pPr>
        <w:pStyle w:val="KeinLeerraum"/>
        <w:spacing w:line="360" w:lineRule="auto"/>
        <w:rPr>
          <w:rFonts w:ascii="Times New Roman" w:hAnsi="Times New Roman" w:cs="Times New Roman"/>
          <w:lang w:eastAsia="de-DE"/>
        </w:rPr>
      </w:pPr>
      <w:r w:rsidRPr="009419D3">
        <w:rPr>
          <w:rFonts w:ascii="Times New Roman" w:hAnsi="Times New Roman" w:cs="Times New Roman"/>
          <w:lang w:eastAsia="de-DE"/>
        </w:rPr>
        <w:t>Wie z.B.</w:t>
      </w:r>
      <w:r w:rsidR="00E01370">
        <w:rPr>
          <w:rFonts w:ascii="Times New Roman" w:hAnsi="Times New Roman" w:cs="Times New Roman"/>
          <w:lang w:eastAsia="de-DE"/>
        </w:rPr>
        <w:t>:</w:t>
      </w:r>
      <w:r w:rsidRPr="009419D3">
        <w:rPr>
          <w:rFonts w:ascii="Times New Roman" w:hAnsi="Times New Roman" w:cs="Times New Roman"/>
          <w:lang w:eastAsia="de-DE"/>
        </w:rPr>
        <w:t xml:space="preserve">  Wo stehen </w:t>
      </w:r>
      <w:r w:rsidR="00C057D9" w:rsidRPr="009419D3">
        <w:rPr>
          <w:rFonts w:ascii="Times New Roman" w:hAnsi="Times New Roman" w:cs="Times New Roman"/>
          <w:lang w:eastAsia="de-DE"/>
        </w:rPr>
        <w:t>das Unternehmen</w:t>
      </w:r>
      <w:r w:rsidR="00FB11D7" w:rsidRPr="009419D3">
        <w:rPr>
          <w:rFonts w:ascii="Times New Roman" w:hAnsi="Times New Roman" w:cs="Times New Roman"/>
          <w:lang w:eastAsia="de-DE"/>
        </w:rPr>
        <w:t>? /</w:t>
      </w:r>
      <w:r w:rsidRPr="009419D3">
        <w:rPr>
          <w:rFonts w:ascii="Times New Roman" w:hAnsi="Times New Roman" w:cs="Times New Roman"/>
          <w:lang w:eastAsia="de-DE"/>
        </w:rPr>
        <w:t xml:space="preserve"> </w:t>
      </w:r>
      <w:r w:rsidR="00A92B38" w:rsidRPr="009419D3">
        <w:rPr>
          <w:rFonts w:ascii="Times New Roman" w:hAnsi="Times New Roman" w:cs="Times New Roman"/>
          <w:lang w:eastAsia="de-DE"/>
        </w:rPr>
        <w:t xml:space="preserve">Wo stehen die </w:t>
      </w:r>
      <w:r w:rsidRPr="009419D3">
        <w:rPr>
          <w:rFonts w:ascii="Times New Roman" w:hAnsi="Times New Roman" w:cs="Times New Roman"/>
          <w:lang w:eastAsia="de-DE"/>
        </w:rPr>
        <w:t>Kunde</w:t>
      </w:r>
      <w:r w:rsidR="00E01370">
        <w:rPr>
          <w:rFonts w:ascii="Times New Roman" w:hAnsi="Times New Roman" w:cs="Times New Roman"/>
          <w:lang w:eastAsia="de-DE"/>
        </w:rPr>
        <w:t>n</w:t>
      </w:r>
      <w:r w:rsidR="00A92B38" w:rsidRPr="009419D3">
        <w:rPr>
          <w:rFonts w:ascii="Times New Roman" w:hAnsi="Times New Roman" w:cs="Times New Roman"/>
          <w:lang w:eastAsia="de-DE"/>
        </w:rPr>
        <w:t xml:space="preserve"> des Unternehmens</w:t>
      </w:r>
      <w:r w:rsidRPr="009419D3">
        <w:rPr>
          <w:rFonts w:ascii="Times New Roman" w:hAnsi="Times New Roman" w:cs="Times New Roman"/>
          <w:lang w:eastAsia="de-DE"/>
        </w:rPr>
        <w:t xml:space="preserve">? </w:t>
      </w:r>
      <w:r w:rsidR="00FB11D7" w:rsidRPr="009419D3">
        <w:rPr>
          <w:rFonts w:ascii="Times New Roman" w:hAnsi="Times New Roman" w:cs="Times New Roman"/>
          <w:lang w:eastAsia="de-DE"/>
        </w:rPr>
        <w:t>/</w:t>
      </w:r>
      <w:r w:rsidRPr="009419D3">
        <w:rPr>
          <w:rFonts w:ascii="Times New Roman" w:hAnsi="Times New Roman" w:cs="Times New Roman"/>
          <w:lang w:eastAsia="de-DE"/>
        </w:rPr>
        <w:t xml:space="preserve"> </w:t>
      </w:r>
      <w:r w:rsidR="00395A43">
        <w:rPr>
          <w:rFonts w:ascii="Times New Roman" w:hAnsi="Times New Roman" w:cs="Times New Roman"/>
          <w:lang w:eastAsia="de-DE"/>
        </w:rPr>
        <w:t>Was soll</w:t>
      </w:r>
      <w:r w:rsidR="0013109C">
        <w:rPr>
          <w:rFonts w:ascii="Times New Roman" w:hAnsi="Times New Roman" w:cs="Times New Roman"/>
          <w:lang w:eastAsia="de-DE"/>
        </w:rPr>
        <w:t xml:space="preserve"> das Unternehmen i</w:t>
      </w:r>
      <w:r w:rsidR="00A92B38" w:rsidRPr="009419D3">
        <w:rPr>
          <w:rFonts w:ascii="Times New Roman" w:hAnsi="Times New Roman" w:cs="Times New Roman"/>
          <w:lang w:eastAsia="de-DE"/>
        </w:rPr>
        <w:t>hren</w:t>
      </w:r>
      <w:r w:rsidRPr="009419D3">
        <w:rPr>
          <w:rFonts w:ascii="Times New Roman" w:hAnsi="Times New Roman" w:cs="Times New Roman"/>
          <w:lang w:eastAsia="de-DE"/>
        </w:rPr>
        <w:t xml:space="preserve"> Kunden von morgen bieten</w:t>
      </w:r>
      <w:r w:rsidR="00CD12AD">
        <w:rPr>
          <w:rFonts w:ascii="Times New Roman" w:hAnsi="Times New Roman" w:cs="Times New Roman"/>
          <w:lang w:eastAsia="de-DE"/>
        </w:rPr>
        <w:t>, um k</w:t>
      </w:r>
      <w:r w:rsidR="00E44FFE">
        <w:rPr>
          <w:rFonts w:ascii="Times New Roman" w:hAnsi="Times New Roman" w:cs="Times New Roman"/>
          <w:lang w:eastAsia="de-DE"/>
        </w:rPr>
        <w:t xml:space="preserve">onkurrenzfähig zu sein bzw. </w:t>
      </w:r>
      <w:r w:rsidR="00395A43">
        <w:rPr>
          <w:rFonts w:ascii="Times New Roman" w:hAnsi="Times New Roman" w:cs="Times New Roman"/>
          <w:lang w:eastAsia="de-DE"/>
        </w:rPr>
        <w:t>bleiben</w:t>
      </w:r>
      <w:r w:rsidR="00E44FFE">
        <w:rPr>
          <w:rFonts w:ascii="Times New Roman" w:hAnsi="Times New Roman" w:cs="Times New Roman"/>
          <w:lang w:eastAsia="de-DE"/>
        </w:rPr>
        <w:t xml:space="preserve"> zu können</w:t>
      </w:r>
      <w:r w:rsidRPr="009419D3">
        <w:rPr>
          <w:rFonts w:ascii="Times New Roman" w:hAnsi="Times New Roman" w:cs="Times New Roman"/>
          <w:lang w:eastAsia="de-DE"/>
        </w:rPr>
        <w:t xml:space="preserve">? </w:t>
      </w:r>
      <w:r w:rsidR="00E17D4F" w:rsidRPr="009419D3">
        <w:rPr>
          <w:rFonts w:ascii="Times New Roman" w:hAnsi="Times New Roman" w:cs="Times New Roman"/>
          <w:lang w:eastAsia="de-DE"/>
        </w:rPr>
        <w:t>etc.</w:t>
      </w:r>
      <w:commentRangeEnd w:id="17"/>
      <w:r w:rsidR="0030396A">
        <w:rPr>
          <w:rStyle w:val="Kommentarzeichen"/>
        </w:rPr>
        <w:commentReference w:id="17"/>
      </w:r>
    </w:p>
    <w:p w14:paraId="4AF38C5A" w14:textId="77777777" w:rsidR="00870D9A" w:rsidRPr="009419D3" w:rsidRDefault="00870D9A" w:rsidP="009419D3">
      <w:pPr>
        <w:pStyle w:val="KeinLeerraum"/>
        <w:spacing w:line="360" w:lineRule="auto"/>
        <w:rPr>
          <w:rFonts w:ascii="Times New Roman" w:hAnsi="Times New Roman" w:cs="Times New Roman"/>
          <w:lang w:eastAsia="de-DE"/>
        </w:rPr>
      </w:pPr>
    </w:p>
    <w:p w14:paraId="7C5C25A5" w14:textId="77777777" w:rsidR="00771E69" w:rsidRDefault="00FC0242" w:rsidP="009419D3">
      <w:pPr>
        <w:pStyle w:val="KeinLeerraum"/>
        <w:spacing w:line="360" w:lineRule="auto"/>
        <w:rPr>
          <w:rFonts w:ascii="Times New Roman" w:hAnsi="Times New Roman" w:cs="Times New Roman"/>
          <w:lang w:eastAsia="de-DE"/>
        </w:rPr>
      </w:pPr>
      <w:commentRangeStart w:id="18"/>
      <w:r>
        <w:rPr>
          <w:rFonts w:ascii="Times New Roman" w:hAnsi="Times New Roman" w:cs="Times New Roman"/>
          <w:lang w:eastAsia="de-DE"/>
        </w:rPr>
        <w:t>Auf Grundlage dieser Analyse bestünde die Möglichkeit,</w:t>
      </w:r>
      <w:r w:rsidR="00E17D4F" w:rsidRPr="009419D3">
        <w:rPr>
          <w:rFonts w:ascii="Times New Roman" w:hAnsi="Times New Roman" w:cs="Times New Roman"/>
          <w:lang w:eastAsia="de-DE"/>
        </w:rPr>
        <w:t xml:space="preserve"> ein</w:t>
      </w:r>
      <w:r>
        <w:rPr>
          <w:rFonts w:ascii="Times New Roman" w:hAnsi="Times New Roman" w:cs="Times New Roman"/>
          <w:lang w:eastAsia="de-DE"/>
        </w:rPr>
        <w:t>en</w:t>
      </w:r>
      <w:r w:rsidR="00E17D4F" w:rsidRPr="009419D3">
        <w:rPr>
          <w:rFonts w:ascii="Times New Roman" w:hAnsi="Times New Roman" w:cs="Times New Roman"/>
          <w:lang w:eastAsia="de-DE"/>
        </w:rPr>
        <w:t xml:space="preserve"> Fragebogen </w:t>
      </w:r>
      <w:r>
        <w:rPr>
          <w:rFonts w:ascii="Times New Roman" w:hAnsi="Times New Roman" w:cs="Times New Roman"/>
          <w:lang w:eastAsia="de-DE"/>
        </w:rPr>
        <w:t>zu entwickeln</w:t>
      </w:r>
      <w:r w:rsidR="00E17D4F" w:rsidRPr="009419D3">
        <w:rPr>
          <w:rFonts w:ascii="Times New Roman" w:hAnsi="Times New Roman" w:cs="Times New Roman"/>
          <w:lang w:eastAsia="de-DE"/>
        </w:rPr>
        <w:t xml:space="preserve">, </w:t>
      </w:r>
    </w:p>
    <w:p w14:paraId="761D19AF" w14:textId="77777777" w:rsidR="00E63D07" w:rsidRDefault="00771E69" w:rsidP="00DA5CC9">
      <w:pPr>
        <w:pStyle w:val="KeinLeerraum"/>
        <w:spacing w:line="360" w:lineRule="auto"/>
        <w:rPr>
          <w:rFonts w:ascii="Times New Roman" w:hAnsi="Times New Roman" w:cs="Times New Roman"/>
          <w:lang w:eastAsia="de-DE"/>
        </w:rPr>
      </w:pPr>
      <w:r>
        <w:rPr>
          <w:rFonts w:ascii="Times New Roman" w:hAnsi="Times New Roman" w:cs="Times New Roman"/>
          <w:lang w:eastAsia="de-DE"/>
        </w:rPr>
        <w:t>um</w:t>
      </w:r>
      <w:r w:rsidR="00E17D4F" w:rsidRPr="009419D3">
        <w:rPr>
          <w:rFonts w:ascii="Times New Roman" w:hAnsi="Times New Roman" w:cs="Times New Roman"/>
          <w:lang w:eastAsia="de-DE"/>
        </w:rPr>
        <w:t xml:space="preserve"> Unternehmen</w:t>
      </w:r>
      <w:r>
        <w:rPr>
          <w:rFonts w:ascii="Times New Roman" w:hAnsi="Times New Roman" w:cs="Times New Roman"/>
          <w:lang w:eastAsia="de-DE"/>
        </w:rPr>
        <w:t xml:space="preserve"> zu einer klaren Struktur zu verhelfen</w:t>
      </w:r>
      <w:r w:rsidR="001D04AD">
        <w:rPr>
          <w:rFonts w:ascii="Times New Roman" w:hAnsi="Times New Roman" w:cs="Times New Roman"/>
          <w:lang w:eastAsia="de-DE"/>
        </w:rPr>
        <w:t xml:space="preserve">, </w:t>
      </w:r>
      <w:r w:rsidR="00FB223E">
        <w:rPr>
          <w:rFonts w:ascii="Times New Roman" w:hAnsi="Times New Roman" w:cs="Times New Roman"/>
          <w:lang w:eastAsia="de-DE"/>
        </w:rPr>
        <w:t xml:space="preserve">Wettbewerbsfähigkeit </w:t>
      </w:r>
      <w:r w:rsidR="0008151E">
        <w:rPr>
          <w:rFonts w:ascii="Times New Roman" w:hAnsi="Times New Roman" w:cs="Times New Roman"/>
          <w:lang w:eastAsia="de-DE"/>
        </w:rPr>
        <w:t xml:space="preserve">zu </w:t>
      </w:r>
      <w:r w:rsidR="00FB223E">
        <w:rPr>
          <w:rFonts w:ascii="Times New Roman" w:hAnsi="Times New Roman" w:cs="Times New Roman"/>
          <w:lang w:eastAsia="de-DE"/>
        </w:rPr>
        <w:t xml:space="preserve">erhalten/ schaffen </w:t>
      </w:r>
      <w:r w:rsidR="0008151E">
        <w:rPr>
          <w:rFonts w:ascii="Times New Roman" w:hAnsi="Times New Roman" w:cs="Times New Roman"/>
          <w:lang w:eastAsia="de-DE"/>
        </w:rPr>
        <w:t xml:space="preserve">bzw. zu optimieren oder </w:t>
      </w:r>
      <w:r w:rsidR="001D04AD">
        <w:rPr>
          <w:rFonts w:ascii="Times New Roman" w:hAnsi="Times New Roman" w:cs="Times New Roman"/>
          <w:lang w:eastAsia="de-DE"/>
        </w:rPr>
        <w:t>e</w:t>
      </w:r>
      <w:r w:rsidR="007B6FEA" w:rsidRPr="009419D3">
        <w:rPr>
          <w:rFonts w:ascii="Times New Roman" w:hAnsi="Times New Roman" w:cs="Times New Roman"/>
          <w:lang w:eastAsia="de-DE"/>
        </w:rPr>
        <w:t>ventuelle Probleme</w:t>
      </w:r>
      <w:r w:rsidR="00DA5CC9">
        <w:rPr>
          <w:rFonts w:ascii="Times New Roman" w:hAnsi="Times New Roman" w:cs="Times New Roman"/>
          <w:lang w:eastAsia="de-DE"/>
        </w:rPr>
        <w:t xml:space="preserve"> aufzuzeigen</w:t>
      </w:r>
      <w:r w:rsidR="007B6FEA" w:rsidRPr="009419D3">
        <w:rPr>
          <w:rFonts w:ascii="Times New Roman" w:hAnsi="Times New Roman" w:cs="Times New Roman"/>
          <w:lang w:eastAsia="de-DE"/>
        </w:rPr>
        <w:t>, welche dann wiederum</w:t>
      </w:r>
      <w:r w:rsidR="0013109C">
        <w:rPr>
          <w:rFonts w:ascii="Times New Roman" w:hAnsi="Times New Roman" w:cs="Times New Roman"/>
          <w:lang w:eastAsia="de-DE"/>
        </w:rPr>
        <w:t xml:space="preserve"> durch </w:t>
      </w:r>
      <w:r w:rsidR="006120C9">
        <w:rPr>
          <w:rFonts w:ascii="Times New Roman" w:hAnsi="Times New Roman" w:cs="Times New Roman"/>
          <w:lang w:eastAsia="de-DE"/>
        </w:rPr>
        <w:t>P</w:t>
      </w:r>
      <w:r w:rsidR="006120C9" w:rsidRPr="009419D3">
        <w:rPr>
          <w:rFonts w:ascii="Times New Roman" w:hAnsi="Times New Roman" w:cs="Times New Roman"/>
          <w:lang w:eastAsia="de-DE"/>
        </w:rPr>
        <w:t>räventiv</w:t>
      </w:r>
      <w:r w:rsidR="006120C9">
        <w:rPr>
          <w:rFonts w:ascii="Times New Roman" w:hAnsi="Times New Roman" w:cs="Times New Roman"/>
          <w:lang w:eastAsia="de-DE"/>
        </w:rPr>
        <w:t>maßnahme</w:t>
      </w:r>
      <w:r w:rsidR="007B6FEA" w:rsidRPr="009419D3">
        <w:rPr>
          <w:rFonts w:ascii="Times New Roman" w:hAnsi="Times New Roman" w:cs="Times New Roman"/>
          <w:lang w:eastAsia="de-DE"/>
        </w:rPr>
        <w:t xml:space="preserve"> </w:t>
      </w:r>
      <w:r w:rsidR="007C4730">
        <w:rPr>
          <w:rFonts w:ascii="Times New Roman" w:hAnsi="Times New Roman" w:cs="Times New Roman"/>
          <w:lang w:eastAsia="de-DE"/>
        </w:rPr>
        <w:t>beseitigt</w:t>
      </w:r>
      <w:r>
        <w:rPr>
          <w:rFonts w:ascii="Times New Roman" w:hAnsi="Times New Roman" w:cs="Times New Roman"/>
          <w:lang w:eastAsia="de-DE"/>
        </w:rPr>
        <w:t xml:space="preserve"> werden könnten</w:t>
      </w:r>
      <w:commentRangeEnd w:id="18"/>
      <w:r w:rsidR="0030396A">
        <w:rPr>
          <w:rStyle w:val="Kommentarzeichen"/>
        </w:rPr>
        <w:commentReference w:id="18"/>
      </w:r>
      <w:r w:rsidR="00746988" w:rsidRPr="009419D3">
        <w:rPr>
          <w:rFonts w:ascii="Times New Roman" w:hAnsi="Times New Roman" w:cs="Times New Roman"/>
          <w:lang w:eastAsia="de-DE"/>
        </w:rPr>
        <w:t>.</w:t>
      </w:r>
    </w:p>
    <w:p w14:paraId="556F3A65" w14:textId="77777777" w:rsidR="00F95FCC" w:rsidRDefault="00F95FCC" w:rsidP="00DA5CC9">
      <w:pPr>
        <w:pStyle w:val="KeinLeerraum"/>
        <w:spacing w:line="360" w:lineRule="auto"/>
        <w:rPr>
          <w:rFonts w:ascii="Times New Roman" w:hAnsi="Times New Roman" w:cs="Times New Roman"/>
          <w:lang w:eastAsia="de-DE"/>
        </w:rPr>
      </w:pPr>
    </w:p>
    <w:p w14:paraId="27201D38" w14:textId="77777777" w:rsidR="00F95FCC" w:rsidRDefault="00F95FCC" w:rsidP="00DA5CC9">
      <w:pPr>
        <w:pStyle w:val="KeinLeerraum"/>
        <w:spacing w:line="360" w:lineRule="auto"/>
        <w:rPr>
          <w:rFonts w:ascii="Times New Roman" w:hAnsi="Times New Roman" w:cs="Times New Roman"/>
          <w:lang w:eastAsia="de-DE"/>
        </w:rPr>
      </w:pPr>
    </w:p>
    <w:p w14:paraId="160DAFBC" w14:textId="77777777" w:rsidR="00F95FCC" w:rsidRDefault="00F95FCC" w:rsidP="00DA5CC9">
      <w:pPr>
        <w:pStyle w:val="KeinLeerraum"/>
        <w:spacing w:line="360" w:lineRule="auto"/>
        <w:rPr>
          <w:rFonts w:ascii="Times New Roman" w:hAnsi="Times New Roman" w:cs="Times New Roman"/>
          <w:lang w:eastAsia="de-DE"/>
        </w:rPr>
      </w:pPr>
    </w:p>
    <w:p w14:paraId="261B703A" w14:textId="77777777" w:rsidR="00F95FCC" w:rsidRDefault="00F95FCC" w:rsidP="00DA5CC9">
      <w:pPr>
        <w:pStyle w:val="KeinLeerraum"/>
        <w:spacing w:line="360" w:lineRule="auto"/>
        <w:rPr>
          <w:rFonts w:ascii="Times New Roman" w:hAnsi="Times New Roman" w:cs="Times New Roman"/>
          <w:lang w:eastAsia="de-DE"/>
        </w:rPr>
      </w:pPr>
    </w:p>
    <w:p w14:paraId="05AD2C01" w14:textId="77777777" w:rsidR="00F95FCC" w:rsidRDefault="00F95FCC" w:rsidP="00DA5CC9">
      <w:pPr>
        <w:pStyle w:val="KeinLeerraum"/>
        <w:spacing w:line="360" w:lineRule="auto"/>
        <w:rPr>
          <w:rFonts w:ascii="Times New Roman" w:hAnsi="Times New Roman" w:cs="Times New Roman"/>
          <w:lang w:eastAsia="de-DE"/>
        </w:rPr>
      </w:pPr>
    </w:p>
    <w:p w14:paraId="5F7DC80D" w14:textId="77777777" w:rsidR="00F95FCC" w:rsidRDefault="00F95FCC" w:rsidP="00DA5CC9">
      <w:pPr>
        <w:pStyle w:val="KeinLeerraum"/>
        <w:spacing w:line="360" w:lineRule="auto"/>
        <w:rPr>
          <w:rFonts w:ascii="Times New Roman" w:hAnsi="Times New Roman" w:cs="Times New Roman"/>
          <w:lang w:eastAsia="de-DE"/>
        </w:rPr>
      </w:pPr>
    </w:p>
    <w:p w14:paraId="77708292" w14:textId="77777777" w:rsidR="00F95FCC" w:rsidRDefault="00F95FCC" w:rsidP="00DA5CC9">
      <w:pPr>
        <w:pStyle w:val="KeinLeerraum"/>
        <w:spacing w:line="360" w:lineRule="auto"/>
        <w:rPr>
          <w:rFonts w:ascii="Times New Roman" w:hAnsi="Times New Roman" w:cs="Times New Roman"/>
          <w:lang w:eastAsia="de-DE"/>
        </w:rPr>
      </w:pPr>
    </w:p>
    <w:p w14:paraId="324E11CD" w14:textId="77777777" w:rsidR="00F95FCC" w:rsidRDefault="00F95FCC" w:rsidP="00DA5CC9">
      <w:pPr>
        <w:pStyle w:val="KeinLeerraum"/>
        <w:spacing w:line="360" w:lineRule="auto"/>
        <w:rPr>
          <w:rFonts w:ascii="Times New Roman" w:hAnsi="Times New Roman" w:cs="Times New Roman"/>
          <w:lang w:eastAsia="de-DE"/>
        </w:rPr>
      </w:pPr>
    </w:p>
    <w:p w14:paraId="780DBB90" w14:textId="77777777" w:rsidR="00F95FCC" w:rsidRDefault="00F95FCC" w:rsidP="00DA5CC9">
      <w:pPr>
        <w:pStyle w:val="KeinLeerraum"/>
        <w:spacing w:line="360" w:lineRule="auto"/>
        <w:rPr>
          <w:rFonts w:ascii="Times New Roman" w:hAnsi="Times New Roman" w:cs="Times New Roman"/>
          <w:lang w:eastAsia="de-DE"/>
        </w:rPr>
      </w:pPr>
    </w:p>
    <w:p w14:paraId="41E17833" w14:textId="77777777" w:rsidR="00F95FCC" w:rsidRDefault="00F95FCC" w:rsidP="00DA5CC9">
      <w:pPr>
        <w:pStyle w:val="KeinLeerraum"/>
        <w:spacing w:line="360" w:lineRule="auto"/>
        <w:rPr>
          <w:rFonts w:ascii="Times New Roman" w:hAnsi="Times New Roman" w:cs="Times New Roman"/>
          <w:lang w:eastAsia="de-DE"/>
        </w:rPr>
      </w:pPr>
    </w:p>
    <w:p w14:paraId="01CD2428" w14:textId="77777777" w:rsidR="00F95FCC" w:rsidRDefault="00F95FCC" w:rsidP="00DA5CC9">
      <w:pPr>
        <w:pStyle w:val="KeinLeerraum"/>
        <w:spacing w:line="360" w:lineRule="auto"/>
        <w:rPr>
          <w:rFonts w:ascii="Times New Roman" w:hAnsi="Times New Roman" w:cs="Times New Roman"/>
          <w:lang w:eastAsia="de-DE"/>
        </w:rPr>
      </w:pPr>
    </w:p>
    <w:p w14:paraId="35F0CE06" w14:textId="77777777" w:rsidR="00F95FCC" w:rsidRDefault="00F95FCC" w:rsidP="00DA5CC9">
      <w:pPr>
        <w:pStyle w:val="KeinLeerraum"/>
        <w:spacing w:line="360" w:lineRule="auto"/>
        <w:rPr>
          <w:rFonts w:ascii="Times New Roman" w:hAnsi="Times New Roman" w:cs="Times New Roman"/>
          <w:lang w:eastAsia="de-DE"/>
        </w:rPr>
      </w:pPr>
    </w:p>
    <w:p w14:paraId="721C9E8F" w14:textId="77777777" w:rsidR="00F95FCC" w:rsidRDefault="00F95FCC" w:rsidP="00DA5CC9">
      <w:pPr>
        <w:pStyle w:val="KeinLeerraum"/>
        <w:spacing w:line="360" w:lineRule="auto"/>
        <w:rPr>
          <w:rFonts w:ascii="Times New Roman" w:hAnsi="Times New Roman" w:cs="Times New Roman"/>
          <w:lang w:eastAsia="de-DE"/>
        </w:rPr>
      </w:pPr>
    </w:p>
    <w:p w14:paraId="4EFBD7BF" w14:textId="77777777" w:rsidR="00F95FCC" w:rsidRDefault="00F95FCC" w:rsidP="00DA5CC9">
      <w:pPr>
        <w:pStyle w:val="KeinLeerraum"/>
        <w:spacing w:line="360" w:lineRule="auto"/>
        <w:rPr>
          <w:rFonts w:ascii="Times New Roman" w:hAnsi="Times New Roman" w:cs="Times New Roman"/>
          <w:lang w:eastAsia="de-DE"/>
        </w:rPr>
      </w:pPr>
    </w:p>
    <w:p w14:paraId="2E90A7B5" w14:textId="77777777" w:rsidR="00F95FCC" w:rsidRDefault="00F95FCC" w:rsidP="00DA5CC9">
      <w:pPr>
        <w:pStyle w:val="KeinLeerraum"/>
        <w:spacing w:line="360" w:lineRule="auto"/>
        <w:rPr>
          <w:rFonts w:ascii="Times New Roman" w:hAnsi="Times New Roman" w:cs="Times New Roman"/>
          <w:lang w:eastAsia="de-DE"/>
        </w:rPr>
      </w:pPr>
    </w:p>
    <w:p w14:paraId="7E7EA51D" w14:textId="77777777" w:rsidR="00F95FCC" w:rsidRDefault="00F95FCC" w:rsidP="00DA5CC9">
      <w:pPr>
        <w:pStyle w:val="KeinLeerraum"/>
        <w:spacing w:line="360" w:lineRule="auto"/>
        <w:rPr>
          <w:rFonts w:ascii="Times New Roman" w:hAnsi="Times New Roman" w:cs="Times New Roman"/>
          <w:lang w:eastAsia="de-DE"/>
        </w:rPr>
      </w:pPr>
    </w:p>
    <w:p w14:paraId="5B914BFC" w14:textId="77777777" w:rsidR="00F95FCC" w:rsidRDefault="00F95FCC" w:rsidP="00DA5CC9">
      <w:pPr>
        <w:pStyle w:val="KeinLeerraum"/>
        <w:spacing w:line="360" w:lineRule="auto"/>
        <w:rPr>
          <w:rFonts w:ascii="Times New Roman" w:hAnsi="Times New Roman" w:cs="Times New Roman"/>
          <w:lang w:eastAsia="de-DE"/>
        </w:rPr>
      </w:pPr>
    </w:p>
    <w:p w14:paraId="701CE586" w14:textId="77777777" w:rsidR="00F95FCC" w:rsidRDefault="00F95FCC" w:rsidP="00DA5CC9">
      <w:pPr>
        <w:pStyle w:val="KeinLeerraum"/>
        <w:spacing w:line="360" w:lineRule="auto"/>
        <w:rPr>
          <w:rFonts w:ascii="Times New Roman" w:hAnsi="Times New Roman" w:cs="Times New Roman"/>
          <w:lang w:eastAsia="de-DE"/>
        </w:rPr>
      </w:pPr>
    </w:p>
    <w:p w14:paraId="1F9E43DC" w14:textId="77777777" w:rsidR="00F95FCC" w:rsidRDefault="00F95FCC" w:rsidP="00DA5CC9">
      <w:pPr>
        <w:pStyle w:val="KeinLeerraum"/>
        <w:spacing w:line="360" w:lineRule="auto"/>
        <w:rPr>
          <w:rFonts w:ascii="Times New Roman" w:hAnsi="Times New Roman" w:cs="Times New Roman"/>
          <w:lang w:eastAsia="de-DE"/>
        </w:rPr>
      </w:pPr>
    </w:p>
    <w:p w14:paraId="159E2445" w14:textId="77777777" w:rsidR="00F95FCC" w:rsidRDefault="00F95FCC" w:rsidP="00DA5CC9">
      <w:pPr>
        <w:pStyle w:val="KeinLeerraum"/>
        <w:spacing w:line="360" w:lineRule="auto"/>
        <w:rPr>
          <w:rFonts w:ascii="Times New Roman" w:hAnsi="Times New Roman" w:cs="Times New Roman"/>
          <w:lang w:eastAsia="de-DE"/>
        </w:rPr>
      </w:pPr>
    </w:p>
    <w:p w14:paraId="6EE21A45" w14:textId="77777777" w:rsidR="00F95FCC" w:rsidRDefault="00F95FCC" w:rsidP="00DA5CC9">
      <w:pPr>
        <w:pStyle w:val="KeinLeerraum"/>
        <w:spacing w:line="360" w:lineRule="auto"/>
        <w:rPr>
          <w:rFonts w:ascii="Times New Roman" w:hAnsi="Times New Roman" w:cs="Times New Roman"/>
          <w:lang w:eastAsia="de-DE"/>
        </w:rPr>
      </w:pPr>
    </w:p>
    <w:p w14:paraId="7316B389" w14:textId="77777777" w:rsidR="00F95FCC" w:rsidRDefault="00F95FCC" w:rsidP="00DA5CC9">
      <w:pPr>
        <w:pStyle w:val="KeinLeerraum"/>
        <w:spacing w:line="360" w:lineRule="auto"/>
        <w:rPr>
          <w:rFonts w:ascii="Times New Roman" w:hAnsi="Times New Roman" w:cs="Times New Roman"/>
          <w:lang w:eastAsia="de-DE"/>
        </w:rPr>
      </w:pPr>
    </w:p>
    <w:p w14:paraId="48F29351" w14:textId="77777777" w:rsidR="00F95FCC" w:rsidRDefault="00F95FCC" w:rsidP="00DA5CC9">
      <w:pPr>
        <w:pStyle w:val="KeinLeerraum"/>
        <w:spacing w:line="360" w:lineRule="auto"/>
        <w:rPr>
          <w:rFonts w:ascii="Times New Roman" w:hAnsi="Times New Roman" w:cs="Times New Roman"/>
          <w:lang w:eastAsia="de-DE"/>
        </w:rPr>
      </w:pPr>
    </w:p>
    <w:p w14:paraId="1D0A70B5" w14:textId="77777777" w:rsidR="00F95FCC" w:rsidRDefault="00F95FCC" w:rsidP="00DA5CC9">
      <w:pPr>
        <w:pStyle w:val="KeinLeerraum"/>
        <w:spacing w:line="360" w:lineRule="auto"/>
        <w:rPr>
          <w:rFonts w:ascii="Times New Roman" w:hAnsi="Times New Roman" w:cs="Times New Roman"/>
          <w:lang w:eastAsia="de-DE"/>
        </w:rPr>
      </w:pPr>
    </w:p>
    <w:p w14:paraId="349280E8" w14:textId="77777777" w:rsidR="00F95FCC" w:rsidRDefault="00F95FCC" w:rsidP="00DA5CC9">
      <w:pPr>
        <w:pStyle w:val="KeinLeerraum"/>
        <w:spacing w:line="360" w:lineRule="auto"/>
        <w:rPr>
          <w:rFonts w:ascii="Times New Roman" w:hAnsi="Times New Roman" w:cs="Times New Roman"/>
          <w:lang w:eastAsia="de-DE"/>
        </w:rPr>
      </w:pPr>
    </w:p>
    <w:p w14:paraId="7368241D" w14:textId="77777777" w:rsidR="00F95FCC" w:rsidRDefault="00F95FCC" w:rsidP="00DA5CC9">
      <w:pPr>
        <w:pStyle w:val="KeinLeerraum"/>
        <w:spacing w:line="360" w:lineRule="auto"/>
        <w:rPr>
          <w:rFonts w:ascii="Times New Roman" w:hAnsi="Times New Roman" w:cs="Times New Roman"/>
          <w:lang w:eastAsia="de-DE"/>
        </w:rPr>
      </w:pPr>
    </w:p>
    <w:p w14:paraId="7D3E5296" w14:textId="77777777" w:rsidR="00F95FCC" w:rsidRDefault="00F95FCC" w:rsidP="00DA5CC9">
      <w:pPr>
        <w:pStyle w:val="KeinLeerraum"/>
        <w:spacing w:line="360" w:lineRule="auto"/>
        <w:rPr>
          <w:rFonts w:ascii="Times New Roman" w:hAnsi="Times New Roman" w:cs="Times New Roman"/>
          <w:lang w:eastAsia="de-DE"/>
        </w:rPr>
      </w:pPr>
    </w:p>
    <w:p w14:paraId="5AF32D9E" w14:textId="77777777" w:rsidR="00A77C28" w:rsidRDefault="00A77C28" w:rsidP="00A77C28">
      <w:pPr>
        <w:numPr>
          <w:ilvl w:val="0"/>
          <w:numId w:val="1"/>
        </w:numPr>
        <w:tabs>
          <w:tab w:val="clear" w:pos="720"/>
          <w:tab w:val="num" w:pos="426"/>
        </w:tabs>
        <w:spacing w:before="100" w:beforeAutospacing="1" w:after="100" w:afterAutospacing="1" w:line="240" w:lineRule="auto"/>
        <w:ind w:left="0"/>
        <w:rPr>
          <w:rFonts w:ascii="Times New Roman" w:eastAsia="Times New Roman" w:hAnsi="Times New Roman" w:cs="Times New Roman"/>
          <w:sz w:val="24"/>
          <w:szCs w:val="24"/>
          <w:u w:val="single"/>
          <w:lang w:eastAsia="de-DE"/>
        </w:rPr>
      </w:pPr>
      <w:r w:rsidRPr="00A77C28">
        <w:rPr>
          <w:rFonts w:ascii="Times New Roman" w:eastAsia="Times New Roman" w:hAnsi="Times New Roman" w:cs="Times New Roman"/>
          <w:sz w:val="24"/>
          <w:szCs w:val="24"/>
          <w:u w:val="single"/>
          <w:lang w:eastAsia="de-DE"/>
        </w:rPr>
        <w:t>Grobgliederung</w:t>
      </w:r>
    </w:p>
    <w:p w14:paraId="3E29DA3E" w14:textId="77777777" w:rsidR="00E2785B" w:rsidRDefault="00E2785B" w:rsidP="00E2785B">
      <w:pPr>
        <w:pStyle w:val="Listenabsatz"/>
        <w:numPr>
          <w:ilvl w:val="0"/>
          <w:numId w:val="4"/>
        </w:numPr>
        <w:spacing w:before="100" w:beforeAutospacing="1" w:after="100" w:afterAutospacing="1" w:line="240" w:lineRule="auto"/>
        <w:rPr>
          <w:rFonts w:ascii="Times New Roman" w:eastAsia="Times New Roman" w:hAnsi="Times New Roman" w:cs="Times New Roman"/>
          <w:lang w:eastAsia="de-DE"/>
        </w:rPr>
      </w:pPr>
      <w:r w:rsidRPr="00E2785B">
        <w:rPr>
          <w:rFonts w:ascii="Times New Roman" w:eastAsia="Times New Roman" w:hAnsi="Times New Roman" w:cs="Times New Roman"/>
          <w:lang w:eastAsia="de-DE"/>
        </w:rPr>
        <w:t xml:space="preserve">Grundlagen Aufbauorganisation </w:t>
      </w:r>
    </w:p>
    <w:p w14:paraId="66A6602D" w14:textId="77777777" w:rsidR="0004273E" w:rsidRDefault="0004273E" w:rsidP="00BD3672">
      <w:pPr>
        <w:pStyle w:val="Listenabsatz"/>
        <w:numPr>
          <w:ilvl w:val="1"/>
          <w:numId w:val="4"/>
        </w:numPr>
        <w:spacing w:before="100" w:beforeAutospacing="1" w:after="100" w:afterAutospacing="1" w:line="240" w:lineRule="auto"/>
        <w:ind w:left="993"/>
        <w:rPr>
          <w:rFonts w:ascii="Times New Roman" w:eastAsia="Times New Roman" w:hAnsi="Times New Roman" w:cs="Times New Roman"/>
          <w:lang w:eastAsia="de-DE"/>
        </w:rPr>
      </w:pPr>
      <w:commentRangeStart w:id="19"/>
      <w:r w:rsidRPr="0004273E">
        <w:rPr>
          <w:rFonts w:ascii="Times New Roman" w:eastAsia="Times New Roman" w:hAnsi="Times New Roman" w:cs="Times New Roman"/>
          <w:lang w:eastAsia="de-DE"/>
        </w:rPr>
        <w:t>Primärorganisation</w:t>
      </w:r>
    </w:p>
    <w:p w14:paraId="17C48E85" w14:textId="77777777" w:rsidR="0041422D" w:rsidRPr="0041422D" w:rsidRDefault="0041422D" w:rsidP="00D656A3">
      <w:pPr>
        <w:pStyle w:val="Listenabsatz"/>
        <w:numPr>
          <w:ilvl w:val="2"/>
          <w:numId w:val="4"/>
        </w:numPr>
        <w:spacing w:before="100" w:beforeAutospacing="1" w:after="100" w:afterAutospacing="1" w:line="240" w:lineRule="auto"/>
        <w:ind w:left="2127"/>
        <w:rPr>
          <w:rFonts w:ascii="Times New Roman" w:eastAsia="Times New Roman" w:hAnsi="Times New Roman" w:cs="Times New Roman"/>
          <w:lang w:eastAsia="de-DE"/>
        </w:rPr>
      </w:pPr>
      <w:r w:rsidRPr="0041422D">
        <w:rPr>
          <w:rFonts w:ascii="Times New Roman" w:eastAsia="Times New Roman" w:hAnsi="Times New Roman" w:cs="Times New Roman"/>
          <w:lang w:eastAsia="de-DE"/>
        </w:rPr>
        <w:t>Funktionale Organisation</w:t>
      </w:r>
    </w:p>
    <w:p w14:paraId="6A9C3491" w14:textId="77777777" w:rsidR="0041422D" w:rsidRPr="0041422D" w:rsidRDefault="0041422D" w:rsidP="00D656A3">
      <w:pPr>
        <w:pStyle w:val="Listenabsatz"/>
        <w:numPr>
          <w:ilvl w:val="2"/>
          <w:numId w:val="4"/>
        </w:numPr>
        <w:spacing w:before="100" w:beforeAutospacing="1" w:after="100" w:afterAutospacing="1" w:line="240" w:lineRule="auto"/>
        <w:ind w:left="2127"/>
        <w:rPr>
          <w:rFonts w:ascii="Times New Roman" w:hAnsi="Times New Roman" w:cs="Times New Roman"/>
        </w:rPr>
      </w:pPr>
      <w:r w:rsidRPr="0041422D">
        <w:rPr>
          <w:rFonts w:ascii="Times New Roman" w:hAnsi="Times New Roman" w:cs="Times New Roman"/>
        </w:rPr>
        <w:t>Matrixorganisation</w:t>
      </w:r>
    </w:p>
    <w:p w14:paraId="05999DFC" w14:textId="77777777" w:rsidR="0041422D" w:rsidRPr="0041422D" w:rsidRDefault="0041422D" w:rsidP="00D656A3">
      <w:pPr>
        <w:pStyle w:val="Listenabsatz"/>
        <w:numPr>
          <w:ilvl w:val="2"/>
          <w:numId w:val="4"/>
        </w:numPr>
        <w:spacing w:before="100" w:beforeAutospacing="1" w:after="100" w:afterAutospacing="1" w:line="240" w:lineRule="auto"/>
        <w:ind w:left="2127"/>
        <w:rPr>
          <w:rFonts w:ascii="Times New Roman" w:eastAsia="Times New Roman" w:hAnsi="Times New Roman" w:cs="Times New Roman"/>
          <w:lang w:eastAsia="de-DE"/>
        </w:rPr>
      </w:pPr>
      <w:r w:rsidRPr="0041422D">
        <w:rPr>
          <w:rFonts w:ascii="Times New Roman" w:hAnsi="Times New Roman" w:cs="Times New Roman"/>
        </w:rPr>
        <w:t>Holding-Organisation</w:t>
      </w:r>
    </w:p>
    <w:p w14:paraId="714E70F6" w14:textId="77777777" w:rsidR="0004273E" w:rsidRPr="00BD3672" w:rsidRDefault="0004273E" w:rsidP="00D656A3">
      <w:pPr>
        <w:pStyle w:val="Listenabsatz"/>
        <w:numPr>
          <w:ilvl w:val="1"/>
          <w:numId w:val="4"/>
        </w:numPr>
        <w:spacing w:before="100" w:beforeAutospacing="1" w:after="100" w:afterAutospacing="1" w:line="240" w:lineRule="auto"/>
        <w:rPr>
          <w:rFonts w:ascii="Times New Roman" w:eastAsia="Times New Roman" w:hAnsi="Times New Roman" w:cs="Times New Roman"/>
          <w:lang w:eastAsia="de-DE"/>
        </w:rPr>
      </w:pPr>
      <w:r w:rsidRPr="00BD3672">
        <w:rPr>
          <w:rFonts w:ascii="Times New Roman" w:eastAsia="Times New Roman" w:hAnsi="Times New Roman" w:cs="Times New Roman"/>
          <w:lang w:eastAsia="de-DE"/>
        </w:rPr>
        <w:t>Sekundärorganisation</w:t>
      </w:r>
    </w:p>
    <w:p w14:paraId="695071D8" w14:textId="77777777" w:rsidR="0030167A" w:rsidRPr="0030167A" w:rsidRDefault="0030167A" w:rsidP="00D656A3">
      <w:pPr>
        <w:pStyle w:val="Listenabsatz"/>
        <w:numPr>
          <w:ilvl w:val="2"/>
          <w:numId w:val="4"/>
        </w:numPr>
        <w:spacing w:before="100" w:beforeAutospacing="1" w:after="100" w:afterAutospacing="1" w:line="240" w:lineRule="auto"/>
        <w:ind w:left="2127"/>
        <w:rPr>
          <w:rFonts w:ascii="Times New Roman" w:hAnsi="Times New Roman" w:cs="Times New Roman"/>
        </w:rPr>
      </w:pPr>
      <w:r w:rsidRPr="0030167A">
        <w:rPr>
          <w:rFonts w:ascii="Times New Roman" w:hAnsi="Times New Roman" w:cs="Times New Roman"/>
        </w:rPr>
        <w:t>Kundenmanagement-Organisation</w:t>
      </w:r>
    </w:p>
    <w:p w14:paraId="4E2C5BA3" w14:textId="77777777" w:rsidR="0030167A" w:rsidRPr="0030167A" w:rsidRDefault="0030167A" w:rsidP="00D656A3">
      <w:pPr>
        <w:pStyle w:val="Listenabsatz"/>
        <w:numPr>
          <w:ilvl w:val="2"/>
          <w:numId w:val="4"/>
        </w:numPr>
        <w:spacing w:before="100" w:beforeAutospacing="1" w:after="100" w:afterAutospacing="1" w:line="240" w:lineRule="auto"/>
        <w:ind w:left="2127"/>
        <w:rPr>
          <w:rFonts w:ascii="Times New Roman" w:hAnsi="Times New Roman" w:cs="Times New Roman"/>
        </w:rPr>
      </w:pPr>
      <w:r w:rsidRPr="0030167A">
        <w:rPr>
          <w:rFonts w:ascii="Times New Roman" w:hAnsi="Times New Roman" w:cs="Times New Roman"/>
        </w:rPr>
        <w:t>Produktmanagement-Organisation</w:t>
      </w:r>
    </w:p>
    <w:p w14:paraId="16C452D6" w14:textId="77777777" w:rsidR="0030167A" w:rsidRPr="0030167A" w:rsidRDefault="0030167A" w:rsidP="00D656A3">
      <w:pPr>
        <w:pStyle w:val="Listenabsatz"/>
        <w:numPr>
          <w:ilvl w:val="2"/>
          <w:numId w:val="4"/>
        </w:numPr>
        <w:spacing w:before="100" w:beforeAutospacing="1" w:after="100" w:afterAutospacing="1" w:line="240" w:lineRule="auto"/>
        <w:ind w:left="2127"/>
        <w:rPr>
          <w:rFonts w:ascii="Times New Roman" w:hAnsi="Times New Roman" w:cs="Times New Roman"/>
        </w:rPr>
      </w:pPr>
      <w:r w:rsidRPr="0030167A">
        <w:rPr>
          <w:rFonts w:ascii="Times New Roman" w:hAnsi="Times New Roman" w:cs="Times New Roman"/>
        </w:rPr>
        <w:t>Projektorganisation</w:t>
      </w:r>
    </w:p>
    <w:p w14:paraId="04AA8E53" w14:textId="77777777" w:rsidR="0030167A" w:rsidRPr="0030167A" w:rsidRDefault="0030167A" w:rsidP="00D656A3">
      <w:pPr>
        <w:pStyle w:val="Listenabsatz"/>
        <w:numPr>
          <w:ilvl w:val="2"/>
          <w:numId w:val="4"/>
        </w:numPr>
        <w:spacing w:before="100" w:beforeAutospacing="1" w:after="100" w:afterAutospacing="1" w:line="240" w:lineRule="auto"/>
        <w:ind w:left="2127"/>
        <w:rPr>
          <w:rFonts w:ascii="Times New Roman" w:hAnsi="Times New Roman" w:cs="Times New Roman"/>
        </w:rPr>
      </w:pPr>
      <w:r w:rsidRPr="0030167A">
        <w:rPr>
          <w:rFonts w:ascii="Times New Roman" w:hAnsi="Times New Roman" w:cs="Times New Roman"/>
        </w:rPr>
        <w:t>Strategische Geschäftseinheiten</w:t>
      </w:r>
    </w:p>
    <w:p w14:paraId="1E22AA92" w14:textId="77777777" w:rsidR="0030167A" w:rsidRPr="0030167A" w:rsidRDefault="00D656A3" w:rsidP="00D656A3">
      <w:pPr>
        <w:pStyle w:val="Listenabsatz"/>
        <w:spacing w:before="100" w:beforeAutospacing="1" w:after="100" w:afterAutospacing="1" w:line="240" w:lineRule="auto"/>
        <w:ind w:left="1418"/>
        <w:rPr>
          <w:rFonts w:ascii="Times New Roman" w:eastAsia="Times New Roman" w:hAnsi="Times New Roman" w:cs="Times New Roman"/>
          <w:lang w:eastAsia="de-DE"/>
        </w:rPr>
      </w:pPr>
      <w:r>
        <w:rPr>
          <w:rFonts w:ascii="Times New Roman" w:hAnsi="Times New Roman" w:cs="Times New Roman"/>
        </w:rPr>
        <w:t xml:space="preserve">1.2.5     </w:t>
      </w:r>
      <w:r w:rsidR="0030167A" w:rsidRPr="0030167A">
        <w:rPr>
          <w:rFonts w:ascii="Times New Roman" w:hAnsi="Times New Roman" w:cs="Times New Roman"/>
        </w:rPr>
        <w:t>Parallelhierarchien</w:t>
      </w:r>
      <w:commentRangeEnd w:id="19"/>
      <w:r w:rsidR="0030396A">
        <w:rPr>
          <w:rStyle w:val="Kommentarzeichen"/>
        </w:rPr>
        <w:commentReference w:id="19"/>
      </w:r>
    </w:p>
    <w:p w14:paraId="32F66128" w14:textId="77777777" w:rsidR="00E2785B" w:rsidRDefault="001870A7" w:rsidP="00E2785B">
      <w:pPr>
        <w:pStyle w:val="Listenabsatz"/>
        <w:numPr>
          <w:ilvl w:val="0"/>
          <w:numId w:val="4"/>
        </w:numPr>
        <w:spacing w:before="100" w:beforeAutospacing="1" w:after="100" w:afterAutospacing="1" w:line="240" w:lineRule="auto"/>
        <w:rPr>
          <w:rFonts w:ascii="Times New Roman" w:eastAsia="Times New Roman" w:hAnsi="Times New Roman" w:cs="Times New Roman"/>
          <w:lang w:eastAsia="de-DE"/>
        </w:rPr>
      </w:pPr>
      <w:commentRangeStart w:id="20"/>
      <w:r>
        <w:rPr>
          <w:rFonts w:ascii="Times New Roman" w:eastAsia="Times New Roman" w:hAnsi="Times New Roman" w:cs="Times New Roman"/>
          <w:lang w:eastAsia="de-DE"/>
        </w:rPr>
        <w:t>Grundlagen Ablauf</w:t>
      </w:r>
      <w:r w:rsidR="00E2785B">
        <w:rPr>
          <w:rFonts w:ascii="Times New Roman" w:eastAsia="Times New Roman" w:hAnsi="Times New Roman" w:cs="Times New Roman"/>
          <w:lang w:eastAsia="de-DE"/>
        </w:rPr>
        <w:t>organisation</w:t>
      </w:r>
    </w:p>
    <w:p w14:paraId="30FA0543" w14:textId="77777777" w:rsidR="00D4215E" w:rsidRPr="00165125" w:rsidRDefault="00D4215E" w:rsidP="00326218">
      <w:pPr>
        <w:pStyle w:val="Listenabsatz"/>
        <w:numPr>
          <w:ilvl w:val="1"/>
          <w:numId w:val="16"/>
        </w:numPr>
        <w:spacing w:before="100" w:beforeAutospacing="1" w:after="100" w:afterAutospacing="1" w:line="240" w:lineRule="auto"/>
        <w:ind w:left="1134"/>
        <w:rPr>
          <w:rFonts w:ascii="Times New Roman" w:eastAsia="Times New Roman" w:hAnsi="Times New Roman" w:cs="Times New Roman"/>
          <w:lang w:eastAsia="de-DE"/>
        </w:rPr>
      </w:pPr>
      <w:r w:rsidRPr="00165125">
        <w:rPr>
          <w:rFonts w:ascii="Times New Roman" w:hAnsi="Times New Roman" w:cs="Times New Roman"/>
        </w:rPr>
        <w:t>Abgrenzung von Aufbau-und Ablauforganisation</w:t>
      </w:r>
    </w:p>
    <w:p w14:paraId="02A8AAFE" w14:textId="77777777" w:rsidR="00F77CA0" w:rsidRPr="006C6886" w:rsidRDefault="00F77CA0" w:rsidP="00326218">
      <w:pPr>
        <w:pStyle w:val="Listenabsatz"/>
        <w:numPr>
          <w:ilvl w:val="1"/>
          <w:numId w:val="16"/>
        </w:numPr>
        <w:spacing w:before="100" w:beforeAutospacing="1" w:after="100" w:afterAutospacing="1" w:line="240" w:lineRule="auto"/>
        <w:ind w:left="1134"/>
        <w:rPr>
          <w:rFonts w:ascii="Times New Roman" w:eastAsia="Times New Roman" w:hAnsi="Times New Roman" w:cs="Times New Roman"/>
          <w:lang w:eastAsia="de-DE"/>
        </w:rPr>
      </w:pPr>
      <w:r w:rsidRPr="00165125">
        <w:rPr>
          <w:rFonts w:ascii="Times New Roman" w:hAnsi="Times New Roman" w:cs="Times New Roman"/>
        </w:rPr>
        <w:t>Ziele der Unternehmung und der organisatorischen Gestaltung</w:t>
      </w:r>
      <w:commentRangeEnd w:id="20"/>
      <w:r w:rsidR="00D56278">
        <w:rPr>
          <w:rStyle w:val="Kommentarzeichen"/>
        </w:rPr>
        <w:commentReference w:id="20"/>
      </w:r>
    </w:p>
    <w:p w14:paraId="1BB488F9" w14:textId="77777777" w:rsidR="006C6886" w:rsidRPr="006C6886" w:rsidRDefault="006C6886" w:rsidP="00326218">
      <w:pPr>
        <w:pStyle w:val="Listenabsatz"/>
        <w:numPr>
          <w:ilvl w:val="1"/>
          <w:numId w:val="14"/>
        </w:numPr>
        <w:spacing w:before="100" w:beforeAutospacing="1" w:after="100" w:afterAutospacing="1" w:line="240" w:lineRule="auto"/>
        <w:ind w:left="1134"/>
        <w:rPr>
          <w:rFonts w:ascii="Times New Roman" w:eastAsia="Times New Roman" w:hAnsi="Times New Roman" w:cs="Times New Roman"/>
          <w:lang w:eastAsia="de-DE"/>
        </w:rPr>
      </w:pPr>
      <w:commentRangeStart w:id="21"/>
      <w:r>
        <w:rPr>
          <w:rFonts w:ascii="Times New Roman" w:eastAsia="Times New Roman" w:hAnsi="Times New Roman" w:cs="Times New Roman"/>
          <w:lang w:eastAsia="de-DE"/>
        </w:rPr>
        <w:t>Arten</w:t>
      </w:r>
    </w:p>
    <w:p w14:paraId="77F782DC" w14:textId="77777777" w:rsidR="006C6886" w:rsidRPr="006C6886" w:rsidRDefault="006C6886" w:rsidP="00F725AE">
      <w:pPr>
        <w:pStyle w:val="Listenabsatz"/>
        <w:numPr>
          <w:ilvl w:val="2"/>
          <w:numId w:val="14"/>
        </w:numPr>
        <w:spacing w:before="100" w:beforeAutospacing="1" w:after="100" w:afterAutospacing="1" w:line="240" w:lineRule="auto"/>
        <w:ind w:left="1985" w:hanging="567"/>
        <w:rPr>
          <w:rFonts w:ascii="Times New Roman" w:eastAsia="Times New Roman" w:hAnsi="Times New Roman" w:cs="Times New Roman"/>
          <w:lang w:eastAsia="de-DE"/>
        </w:rPr>
      </w:pPr>
      <w:r>
        <w:rPr>
          <w:rFonts w:ascii="Times New Roman" w:hAnsi="Times New Roman" w:cs="Times New Roman"/>
        </w:rPr>
        <w:t>funktionsorientiert</w:t>
      </w:r>
    </w:p>
    <w:p w14:paraId="6D6430EC" w14:textId="77777777" w:rsidR="006C6886" w:rsidRDefault="00F725AE" w:rsidP="00F725AE">
      <w:pPr>
        <w:pStyle w:val="Listenabsatz"/>
        <w:numPr>
          <w:ilvl w:val="2"/>
          <w:numId w:val="14"/>
        </w:numPr>
        <w:spacing w:before="100" w:beforeAutospacing="1" w:after="100" w:afterAutospacing="1" w:line="240" w:lineRule="auto"/>
        <w:ind w:left="1985" w:hanging="567"/>
        <w:rPr>
          <w:rFonts w:ascii="Times New Roman" w:eastAsia="Times New Roman" w:hAnsi="Times New Roman" w:cs="Times New Roman"/>
          <w:lang w:eastAsia="de-DE"/>
        </w:rPr>
      </w:pPr>
      <w:r>
        <w:rPr>
          <w:rFonts w:ascii="Times New Roman" w:eastAsia="Times New Roman" w:hAnsi="Times New Roman" w:cs="Times New Roman"/>
          <w:lang w:eastAsia="de-DE"/>
        </w:rPr>
        <w:t>zeitorientiert</w:t>
      </w:r>
    </w:p>
    <w:p w14:paraId="37B5C971" w14:textId="77777777" w:rsidR="006C6886" w:rsidRPr="00165125" w:rsidRDefault="004A089D" w:rsidP="00F725AE">
      <w:pPr>
        <w:pStyle w:val="Listenabsatz"/>
        <w:spacing w:before="100" w:beforeAutospacing="1" w:after="100" w:afterAutospacing="1" w:line="240" w:lineRule="auto"/>
        <w:ind w:left="1418"/>
        <w:rPr>
          <w:rFonts w:ascii="Times New Roman" w:eastAsia="Times New Roman" w:hAnsi="Times New Roman" w:cs="Times New Roman"/>
          <w:lang w:eastAsia="de-DE"/>
        </w:rPr>
      </w:pPr>
      <w:proofErr w:type="gramStart"/>
      <w:r>
        <w:rPr>
          <w:rFonts w:ascii="Times New Roman" w:eastAsia="Times New Roman" w:hAnsi="Times New Roman" w:cs="Times New Roman"/>
          <w:lang w:eastAsia="de-DE"/>
        </w:rPr>
        <w:t>2.3.3</w:t>
      </w:r>
      <w:r w:rsidR="00326218">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 xml:space="preserve"> raumorientiert</w:t>
      </w:r>
      <w:commentRangeEnd w:id="21"/>
      <w:proofErr w:type="gramEnd"/>
      <w:r w:rsidR="00D56278">
        <w:rPr>
          <w:rStyle w:val="Kommentarzeichen"/>
        </w:rPr>
        <w:commentReference w:id="21"/>
      </w:r>
    </w:p>
    <w:p w14:paraId="53FDC9B1" w14:textId="77777777" w:rsidR="00DE783F" w:rsidRPr="00DE783F" w:rsidRDefault="00E2785B" w:rsidP="00F725AE">
      <w:pPr>
        <w:pStyle w:val="Listenabsatz"/>
        <w:numPr>
          <w:ilvl w:val="0"/>
          <w:numId w:val="14"/>
        </w:numPr>
        <w:spacing w:before="100" w:beforeAutospacing="1" w:after="100" w:afterAutospacing="1" w:line="240" w:lineRule="auto"/>
        <w:rPr>
          <w:rFonts w:ascii="Times New Roman" w:eastAsia="Times New Roman" w:hAnsi="Times New Roman" w:cs="Times New Roman"/>
          <w:lang w:eastAsia="de-DE"/>
        </w:rPr>
      </w:pPr>
      <w:commentRangeStart w:id="22"/>
      <w:r>
        <w:rPr>
          <w:rFonts w:ascii="Times New Roman" w:eastAsia="Times New Roman" w:hAnsi="Times New Roman" w:cs="Times New Roman"/>
          <w:lang w:eastAsia="de-DE"/>
        </w:rPr>
        <w:t>Digitale Transformation</w:t>
      </w:r>
      <w:commentRangeEnd w:id="22"/>
      <w:r w:rsidR="00D56278">
        <w:rPr>
          <w:rStyle w:val="Kommentarzeichen"/>
        </w:rPr>
        <w:commentReference w:id="22"/>
      </w:r>
    </w:p>
    <w:p w14:paraId="4A2F7CBE" w14:textId="77777777" w:rsidR="000F3C5C" w:rsidRDefault="00DE783F" w:rsidP="002426C0">
      <w:pPr>
        <w:pStyle w:val="Listenabsatz"/>
        <w:numPr>
          <w:ilvl w:val="1"/>
          <w:numId w:val="15"/>
        </w:numPr>
        <w:spacing w:before="100" w:beforeAutospacing="1" w:after="100" w:afterAutospacing="1" w:line="240" w:lineRule="auto"/>
        <w:ind w:left="993"/>
        <w:rPr>
          <w:rFonts w:ascii="Times New Roman" w:eastAsia="Times New Roman" w:hAnsi="Times New Roman" w:cs="Times New Roman"/>
          <w:lang w:eastAsia="de-DE"/>
        </w:rPr>
      </w:pPr>
      <w:r>
        <w:rPr>
          <w:rFonts w:ascii="Times New Roman" w:hAnsi="Times New Roman" w:cs="Times New Roman"/>
          <w:lang w:eastAsia="de-DE"/>
        </w:rPr>
        <w:t>Grundbegriff</w:t>
      </w:r>
      <w:r w:rsidRPr="00DE783F">
        <w:rPr>
          <w:rFonts w:ascii="Times New Roman" w:hAnsi="Times New Roman" w:cs="Times New Roman"/>
          <w:lang w:eastAsia="de-DE"/>
        </w:rPr>
        <w:t xml:space="preserve"> </w:t>
      </w:r>
    </w:p>
    <w:p w14:paraId="1AD15F04" w14:textId="77777777" w:rsidR="00E2785B" w:rsidRPr="000F3C5C" w:rsidRDefault="00E2785B" w:rsidP="002426C0">
      <w:pPr>
        <w:pStyle w:val="Listenabsatz"/>
        <w:numPr>
          <w:ilvl w:val="1"/>
          <w:numId w:val="15"/>
        </w:numPr>
        <w:spacing w:before="100" w:beforeAutospacing="1" w:after="100" w:afterAutospacing="1" w:line="240" w:lineRule="auto"/>
        <w:ind w:left="993"/>
        <w:rPr>
          <w:rFonts w:ascii="Times New Roman" w:eastAsia="Times New Roman" w:hAnsi="Times New Roman" w:cs="Times New Roman"/>
          <w:lang w:eastAsia="de-DE"/>
        </w:rPr>
      </w:pPr>
      <w:r w:rsidRPr="000F3C5C">
        <w:rPr>
          <w:rFonts w:ascii="Times New Roman" w:eastAsia="Times New Roman" w:hAnsi="Times New Roman" w:cs="Times New Roman"/>
          <w:lang w:eastAsia="de-DE"/>
        </w:rPr>
        <w:t>Einfluss der digitalen Transformation</w:t>
      </w:r>
    </w:p>
    <w:p w14:paraId="6D36D5B2" w14:textId="77777777" w:rsidR="00E2785B" w:rsidRDefault="00E2785B" w:rsidP="00A43679">
      <w:pPr>
        <w:pStyle w:val="Listenabsatz"/>
        <w:numPr>
          <w:ilvl w:val="2"/>
          <w:numId w:val="15"/>
        </w:numPr>
        <w:spacing w:before="100" w:beforeAutospacing="1" w:after="100" w:afterAutospacing="1" w:line="240" w:lineRule="auto"/>
        <w:ind w:left="1134" w:firstLine="426"/>
        <w:rPr>
          <w:rFonts w:ascii="Times New Roman" w:eastAsia="Times New Roman" w:hAnsi="Times New Roman" w:cs="Times New Roman"/>
          <w:lang w:eastAsia="de-DE"/>
        </w:rPr>
      </w:pPr>
      <w:r>
        <w:rPr>
          <w:rFonts w:ascii="Times New Roman" w:eastAsia="Times New Roman" w:hAnsi="Times New Roman" w:cs="Times New Roman"/>
          <w:lang w:eastAsia="de-DE"/>
        </w:rPr>
        <w:t>Mikroebene</w:t>
      </w:r>
    </w:p>
    <w:p w14:paraId="6BB1052C" w14:textId="77777777" w:rsidR="00E2785B" w:rsidRDefault="00E2785B" w:rsidP="00A43679">
      <w:pPr>
        <w:pStyle w:val="Listenabsatz"/>
        <w:numPr>
          <w:ilvl w:val="2"/>
          <w:numId w:val="15"/>
        </w:numPr>
        <w:spacing w:before="100" w:beforeAutospacing="1" w:after="100" w:afterAutospacing="1" w:line="240" w:lineRule="auto"/>
        <w:ind w:left="1134" w:firstLine="426"/>
        <w:rPr>
          <w:rFonts w:ascii="Times New Roman" w:eastAsia="Times New Roman" w:hAnsi="Times New Roman" w:cs="Times New Roman"/>
          <w:lang w:eastAsia="de-DE"/>
        </w:rPr>
      </w:pPr>
      <w:r>
        <w:rPr>
          <w:rFonts w:ascii="Times New Roman" w:eastAsia="Times New Roman" w:hAnsi="Times New Roman" w:cs="Times New Roman"/>
          <w:lang w:eastAsia="de-DE"/>
        </w:rPr>
        <w:t>Mesoebene</w:t>
      </w:r>
    </w:p>
    <w:p w14:paraId="01205E67" w14:textId="77777777" w:rsidR="00E2785B" w:rsidRDefault="00E2785B" w:rsidP="00A43679">
      <w:pPr>
        <w:pStyle w:val="Listenabsatz"/>
        <w:numPr>
          <w:ilvl w:val="2"/>
          <w:numId w:val="15"/>
        </w:numPr>
        <w:spacing w:before="100" w:beforeAutospacing="1" w:after="100" w:afterAutospacing="1" w:line="240" w:lineRule="auto"/>
        <w:ind w:left="1134" w:firstLine="426"/>
        <w:rPr>
          <w:rFonts w:ascii="Times New Roman" w:eastAsia="Times New Roman" w:hAnsi="Times New Roman" w:cs="Times New Roman"/>
          <w:lang w:eastAsia="de-DE"/>
        </w:rPr>
      </w:pPr>
      <w:r>
        <w:rPr>
          <w:rFonts w:ascii="Times New Roman" w:eastAsia="Times New Roman" w:hAnsi="Times New Roman" w:cs="Times New Roman"/>
          <w:lang w:eastAsia="de-DE"/>
        </w:rPr>
        <w:t>Makroebene</w:t>
      </w:r>
    </w:p>
    <w:p w14:paraId="51D23ACE" w14:textId="77777777" w:rsidR="00AD6967" w:rsidRDefault="00E2785B" w:rsidP="00A43679">
      <w:pPr>
        <w:pStyle w:val="Listenabsatz"/>
        <w:numPr>
          <w:ilvl w:val="2"/>
          <w:numId w:val="15"/>
        </w:numPr>
        <w:spacing w:before="100" w:beforeAutospacing="1" w:after="100" w:afterAutospacing="1" w:line="240" w:lineRule="auto"/>
        <w:ind w:left="1134" w:firstLine="426"/>
        <w:rPr>
          <w:rFonts w:ascii="Times New Roman" w:eastAsia="Times New Roman" w:hAnsi="Times New Roman" w:cs="Times New Roman"/>
          <w:lang w:eastAsia="de-DE"/>
        </w:rPr>
      </w:pPr>
      <w:r>
        <w:rPr>
          <w:rFonts w:ascii="Times New Roman" w:eastAsia="Times New Roman" w:hAnsi="Times New Roman" w:cs="Times New Roman"/>
          <w:lang w:eastAsia="de-DE"/>
        </w:rPr>
        <w:t>Metaebene</w:t>
      </w:r>
    </w:p>
    <w:p w14:paraId="0926E32E" w14:textId="77777777" w:rsidR="002B51BB" w:rsidRDefault="002B51BB" w:rsidP="002426C0">
      <w:pPr>
        <w:pStyle w:val="Listenabsatz"/>
        <w:numPr>
          <w:ilvl w:val="1"/>
          <w:numId w:val="15"/>
        </w:numPr>
        <w:spacing w:before="100" w:beforeAutospacing="1" w:after="100" w:afterAutospacing="1" w:line="240" w:lineRule="auto"/>
        <w:ind w:left="993"/>
        <w:rPr>
          <w:rFonts w:ascii="Times New Roman" w:eastAsia="Times New Roman" w:hAnsi="Times New Roman" w:cs="Times New Roman"/>
          <w:lang w:eastAsia="de-DE"/>
        </w:rPr>
      </w:pPr>
      <w:commentRangeStart w:id="23"/>
      <w:r>
        <w:rPr>
          <w:rFonts w:ascii="Times New Roman" w:eastAsia="Times New Roman" w:hAnsi="Times New Roman" w:cs="Times New Roman"/>
          <w:lang w:eastAsia="de-DE"/>
        </w:rPr>
        <w:t>Ansätze</w:t>
      </w:r>
    </w:p>
    <w:p w14:paraId="33E621B2" w14:textId="77777777" w:rsidR="00783038" w:rsidRDefault="00783038" w:rsidP="00A43679">
      <w:pPr>
        <w:pStyle w:val="Listenabsatz"/>
        <w:numPr>
          <w:ilvl w:val="2"/>
          <w:numId w:val="15"/>
        </w:numPr>
        <w:spacing w:before="100" w:beforeAutospacing="1" w:after="100" w:afterAutospacing="1" w:line="240" w:lineRule="auto"/>
        <w:ind w:left="2268"/>
        <w:rPr>
          <w:rFonts w:ascii="Times New Roman" w:eastAsia="Times New Roman" w:hAnsi="Times New Roman" w:cs="Times New Roman"/>
          <w:lang w:eastAsia="de-DE"/>
        </w:rPr>
      </w:pPr>
      <w:r>
        <w:rPr>
          <w:rFonts w:ascii="Times New Roman" w:eastAsia="Times New Roman" w:hAnsi="Times New Roman" w:cs="Times New Roman"/>
          <w:lang w:eastAsia="de-DE"/>
        </w:rPr>
        <w:t>von Esser</w:t>
      </w:r>
    </w:p>
    <w:p w14:paraId="1EA7762B" w14:textId="77777777" w:rsidR="00783038" w:rsidRPr="00783038" w:rsidRDefault="00783038" w:rsidP="00A43679">
      <w:pPr>
        <w:pStyle w:val="Listenabsatz"/>
        <w:numPr>
          <w:ilvl w:val="2"/>
          <w:numId w:val="15"/>
        </w:numPr>
        <w:spacing w:before="100" w:beforeAutospacing="1" w:after="100" w:afterAutospacing="1" w:line="240" w:lineRule="auto"/>
        <w:ind w:left="2268"/>
        <w:rPr>
          <w:rFonts w:ascii="Times New Roman" w:eastAsia="Times New Roman" w:hAnsi="Times New Roman" w:cs="Times New Roman"/>
          <w:lang w:eastAsia="de-DE"/>
        </w:rPr>
      </w:pPr>
      <w:r>
        <w:t>von PricewaterhouseCoopers</w:t>
      </w:r>
    </w:p>
    <w:p w14:paraId="196D148F" w14:textId="77777777" w:rsidR="00783038" w:rsidRDefault="00783038" w:rsidP="00A43679">
      <w:pPr>
        <w:pStyle w:val="Listenabsatz"/>
        <w:numPr>
          <w:ilvl w:val="2"/>
          <w:numId w:val="15"/>
        </w:numPr>
        <w:spacing w:before="100" w:beforeAutospacing="1" w:after="100" w:afterAutospacing="1" w:line="240" w:lineRule="auto"/>
        <w:ind w:left="2268"/>
      </w:pPr>
      <w:r>
        <w:t xml:space="preserve">von </w:t>
      </w:r>
      <w:proofErr w:type="spellStart"/>
      <w:r>
        <w:t>Bouée</w:t>
      </w:r>
      <w:proofErr w:type="spellEnd"/>
      <w:r>
        <w:t xml:space="preserve"> und Schaible</w:t>
      </w:r>
      <w:commentRangeEnd w:id="23"/>
      <w:r w:rsidR="00D56278">
        <w:rPr>
          <w:rStyle w:val="Kommentarzeichen"/>
        </w:rPr>
        <w:commentReference w:id="23"/>
      </w:r>
    </w:p>
    <w:p w14:paraId="08BA69A0" w14:textId="77777777" w:rsidR="000D40E6" w:rsidRPr="004A089D" w:rsidRDefault="000D40E6" w:rsidP="00A43679">
      <w:pPr>
        <w:pStyle w:val="Listenabsatz"/>
        <w:numPr>
          <w:ilvl w:val="0"/>
          <w:numId w:val="15"/>
        </w:numPr>
        <w:spacing w:before="100" w:beforeAutospacing="1" w:after="100" w:afterAutospacing="1" w:line="240" w:lineRule="auto"/>
        <w:rPr>
          <w:rFonts w:ascii="Times New Roman" w:hAnsi="Times New Roman" w:cs="Times New Roman"/>
        </w:rPr>
      </w:pPr>
      <w:commentRangeStart w:id="24"/>
      <w:r w:rsidRPr="004A089D">
        <w:rPr>
          <w:rFonts w:ascii="Times New Roman" w:hAnsi="Times New Roman" w:cs="Times New Roman"/>
        </w:rPr>
        <w:t>Technologien für die digitale Revolution</w:t>
      </w:r>
    </w:p>
    <w:p w14:paraId="7272D106" w14:textId="77777777" w:rsidR="000D40E6" w:rsidRPr="004A089D" w:rsidRDefault="000D40E6" w:rsidP="00A43679">
      <w:pPr>
        <w:pStyle w:val="Listenabsatz"/>
        <w:numPr>
          <w:ilvl w:val="1"/>
          <w:numId w:val="15"/>
        </w:numPr>
        <w:spacing w:before="100" w:beforeAutospacing="1" w:after="100" w:afterAutospacing="1" w:line="240" w:lineRule="auto"/>
        <w:rPr>
          <w:rFonts w:ascii="Times New Roman" w:hAnsi="Times New Roman" w:cs="Times New Roman"/>
        </w:rPr>
      </w:pPr>
      <w:r w:rsidRPr="004A089D">
        <w:rPr>
          <w:rFonts w:ascii="Times New Roman" w:hAnsi="Times New Roman" w:cs="Times New Roman"/>
        </w:rPr>
        <w:t>Digital Security</w:t>
      </w:r>
    </w:p>
    <w:p w14:paraId="39C9D255" w14:textId="77777777" w:rsidR="000D40E6" w:rsidRPr="004A089D" w:rsidRDefault="000D40E6" w:rsidP="00A43679">
      <w:pPr>
        <w:pStyle w:val="Listenabsatz"/>
        <w:numPr>
          <w:ilvl w:val="1"/>
          <w:numId w:val="15"/>
        </w:numPr>
        <w:spacing w:before="100" w:beforeAutospacing="1" w:after="100" w:afterAutospacing="1" w:line="240" w:lineRule="auto"/>
        <w:rPr>
          <w:rFonts w:ascii="Times New Roman" w:hAnsi="Times New Roman" w:cs="Times New Roman"/>
        </w:rPr>
      </w:pPr>
      <w:r w:rsidRPr="004A089D">
        <w:rPr>
          <w:rFonts w:ascii="Times New Roman" w:hAnsi="Times New Roman" w:cs="Times New Roman"/>
        </w:rPr>
        <w:t>Big Data</w:t>
      </w:r>
    </w:p>
    <w:p w14:paraId="0E96EA2A" w14:textId="77777777" w:rsidR="001B5FF4" w:rsidRPr="004A089D" w:rsidRDefault="000D40E6" w:rsidP="00A43679">
      <w:pPr>
        <w:pStyle w:val="Listenabsatz"/>
        <w:numPr>
          <w:ilvl w:val="1"/>
          <w:numId w:val="15"/>
        </w:numPr>
        <w:spacing w:before="100" w:beforeAutospacing="1" w:after="100" w:afterAutospacing="1" w:line="240" w:lineRule="auto"/>
        <w:rPr>
          <w:rFonts w:ascii="Times New Roman" w:hAnsi="Times New Roman" w:cs="Times New Roman"/>
        </w:rPr>
      </w:pPr>
      <w:r w:rsidRPr="004A089D">
        <w:rPr>
          <w:rFonts w:ascii="Times New Roman" w:hAnsi="Times New Roman" w:cs="Times New Roman"/>
        </w:rPr>
        <w:t>Industrie 4.0</w:t>
      </w:r>
    </w:p>
    <w:p w14:paraId="4EA1F438" w14:textId="77777777" w:rsidR="000D40E6" w:rsidRPr="004A089D" w:rsidRDefault="001B5FF4" w:rsidP="00A43679">
      <w:pPr>
        <w:pStyle w:val="Listenabsatz"/>
        <w:numPr>
          <w:ilvl w:val="1"/>
          <w:numId w:val="15"/>
        </w:numPr>
        <w:spacing w:before="100" w:beforeAutospacing="1" w:after="100" w:afterAutospacing="1" w:line="240" w:lineRule="auto"/>
        <w:rPr>
          <w:rFonts w:ascii="Times New Roman" w:hAnsi="Times New Roman" w:cs="Times New Roman"/>
        </w:rPr>
      </w:pPr>
      <w:r w:rsidRPr="004A089D">
        <w:rPr>
          <w:rFonts w:ascii="Times New Roman" w:hAnsi="Times New Roman" w:cs="Times New Roman"/>
        </w:rPr>
        <w:t xml:space="preserve"> </w:t>
      </w:r>
      <w:proofErr w:type="spellStart"/>
      <w:r w:rsidRPr="004A089D">
        <w:rPr>
          <w:rFonts w:ascii="Times New Roman" w:hAnsi="Times New Roman" w:cs="Times New Roman"/>
        </w:rPr>
        <w:t>Social</w:t>
      </w:r>
      <w:proofErr w:type="spellEnd"/>
      <w:r w:rsidRPr="004A089D">
        <w:rPr>
          <w:rFonts w:ascii="Times New Roman" w:hAnsi="Times New Roman" w:cs="Times New Roman"/>
        </w:rPr>
        <w:t xml:space="preserve"> Media</w:t>
      </w:r>
    </w:p>
    <w:p w14:paraId="3622F391" w14:textId="77777777" w:rsidR="000D40E6" w:rsidRPr="004A089D" w:rsidRDefault="000D40E6" w:rsidP="00A43679">
      <w:pPr>
        <w:pStyle w:val="Listenabsatz"/>
        <w:numPr>
          <w:ilvl w:val="1"/>
          <w:numId w:val="15"/>
        </w:numPr>
        <w:spacing w:before="100" w:beforeAutospacing="1" w:after="100" w:afterAutospacing="1" w:line="240" w:lineRule="auto"/>
        <w:rPr>
          <w:rFonts w:ascii="Times New Roman" w:hAnsi="Times New Roman" w:cs="Times New Roman"/>
        </w:rPr>
      </w:pPr>
      <w:r w:rsidRPr="004A089D">
        <w:rPr>
          <w:rFonts w:ascii="Times New Roman" w:hAnsi="Times New Roman" w:cs="Times New Roman"/>
        </w:rPr>
        <w:t>Cloud</w:t>
      </w:r>
      <w:r w:rsidR="00366F11" w:rsidRPr="004A089D">
        <w:rPr>
          <w:rFonts w:ascii="Times New Roman" w:hAnsi="Times New Roman" w:cs="Times New Roman"/>
        </w:rPr>
        <w:t>-Computing</w:t>
      </w:r>
      <w:commentRangeEnd w:id="24"/>
      <w:r w:rsidR="00D56278">
        <w:rPr>
          <w:rStyle w:val="Kommentarzeichen"/>
        </w:rPr>
        <w:commentReference w:id="24"/>
      </w:r>
    </w:p>
    <w:p w14:paraId="75E6D8BD" w14:textId="77777777" w:rsidR="006D720C" w:rsidRDefault="0067740C" w:rsidP="00A43679">
      <w:pPr>
        <w:pStyle w:val="Listenabsatz"/>
        <w:numPr>
          <w:ilvl w:val="0"/>
          <w:numId w:val="15"/>
        </w:numPr>
        <w:spacing w:before="100" w:beforeAutospacing="1" w:after="100" w:afterAutospacing="1" w:line="240" w:lineRule="auto"/>
        <w:rPr>
          <w:rFonts w:ascii="Times New Roman" w:eastAsia="Times New Roman" w:hAnsi="Times New Roman" w:cs="Times New Roman"/>
          <w:lang w:eastAsia="de-DE"/>
        </w:rPr>
      </w:pPr>
      <w:commentRangeStart w:id="25"/>
      <w:r>
        <w:rPr>
          <w:rFonts w:ascii="Times New Roman" w:eastAsia="Times New Roman" w:hAnsi="Times New Roman" w:cs="Times New Roman"/>
          <w:lang w:eastAsia="de-DE"/>
        </w:rPr>
        <w:t>Auswirkungen des digitalen</w:t>
      </w:r>
      <w:r w:rsidR="006D720C">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Wandels</w:t>
      </w:r>
    </w:p>
    <w:p w14:paraId="3415CD69" w14:textId="77777777" w:rsidR="00446FEF" w:rsidRDefault="00446FEF" w:rsidP="00A95D8E">
      <w:pPr>
        <w:pStyle w:val="Listenabsatz"/>
        <w:numPr>
          <w:ilvl w:val="1"/>
          <w:numId w:val="15"/>
        </w:numPr>
        <w:spacing w:before="100" w:beforeAutospacing="1" w:after="100" w:afterAutospacing="1" w:line="240" w:lineRule="auto"/>
        <w:ind w:left="993"/>
        <w:rPr>
          <w:rFonts w:ascii="Times New Roman" w:eastAsia="Times New Roman" w:hAnsi="Times New Roman" w:cs="Times New Roman"/>
          <w:lang w:eastAsia="de-DE"/>
        </w:rPr>
      </w:pPr>
      <w:r>
        <w:rPr>
          <w:rFonts w:ascii="Times New Roman" w:eastAsia="Times New Roman" w:hAnsi="Times New Roman" w:cs="Times New Roman"/>
          <w:lang w:eastAsia="de-DE"/>
        </w:rPr>
        <w:t>Auswirkung auf den Einzelnen</w:t>
      </w:r>
    </w:p>
    <w:p w14:paraId="43760DA3" w14:textId="77777777" w:rsidR="00446FEF" w:rsidRDefault="00446FEF" w:rsidP="00A95D8E">
      <w:pPr>
        <w:pStyle w:val="Listenabsatz"/>
        <w:numPr>
          <w:ilvl w:val="1"/>
          <w:numId w:val="15"/>
        </w:numPr>
        <w:spacing w:before="100" w:beforeAutospacing="1" w:after="100" w:afterAutospacing="1" w:line="240" w:lineRule="auto"/>
        <w:ind w:left="993"/>
        <w:rPr>
          <w:rFonts w:ascii="Times New Roman" w:eastAsia="Times New Roman" w:hAnsi="Times New Roman" w:cs="Times New Roman"/>
          <w:lang w:eastAsia="de-DE"/>
        </w:rPr>
      </w:pPr>
      <w:r>
        <w:rPr>
          <w:rFonts w:ascii="Times New Roman" w:eastAsia="Times New Roman" w:hAnsi="Times New Roman" w:cs="Times New Roman"/>
          <w:lang w:eastAsia="de-DE"/>
        </w:rPr>
        <w:t>Auswirkung auf Unternehmen</w:t>
      </w:r>
    </w:p>
    <w:p w14:paraId="22F5ED8C" w14:textId="77777777" w:rsidR="00446FEF" w:rsidRDefault="00446FEF" w:rsidP="00543D0B">
      <w:pPr>
        <w:pStyle w:val="Listenabsatz"/>
        <w:numPr>
          <w:ilvl w:val="2"/>
          <w:numId w:val="15"/>
        </w:numPr>
        <w:spacing w:before="100" w:beforeAutospacing="1" w:after="100" w:afterAutospacing="1" w:line="240" w:lineRule="auto"/>
        <w:ind w:left="2268"/>
        <w:rPr>
          <w:rFonts w:ascii="Times New Roman" w:eastAsia="Times New Roman" w:hAnsi="Times New Roman" w:cs="Times New Roman"/>
          <w:lang w:eastAsia="de-DE"/>
        </w:rPr>
      </w:pPr>
      <w:r>
        <w:rPr>
          <w:rFonts w:ascii="Times New Roman" w:eastAsia="Times New Roman" w:hAnsi="Times New Roman" w:cs="Times New Roman"/>
          <w:lang w:eastAsia="de-DE"/>
        </w:rPr>
        <w:t>Aufbauorganisation</w:t>
      </w:r>
    </w:p>
    <w:p w14:paraId="4FA6EAB3" w14:textId="77777777" w:rsidR="00446FEF" w:rsidRDefault="00446FEF" w:rsidP="00543D0B">
      <w:pPr>
        <w:pStyle w:val="Listenabsatz"/>
        <w:numPr>
          <w:ilvl w:val="2"/>
          <w:numId w:val="15"/>
        </w:numPr>
        <w:spacing w:before="100" w:beforeAutospacing="1" w:after="100" w:afterAutospacing="1" w:line="240" w:lineRule="auto"/>
        <w:ind w:left="2268"/>
        <w:rPr>
          <w:rFonts w:ascii="Times New Roman" w:eastAsia="Times New Roman" w:hAnsi="Times New Roman" w:cs="Times New Roman"/>
          <w:lang w:eastAsia="de-DE"/>
        </w:rPr>
      </w:pPr>
      <w:r>
        <w:rPr>
          <w:rFonts w:ascii="Times New Roman" w:eastAsia="Times New Roman" w:hAnsi="Times New Roman" w:cs="Times New Roman"/>
          <w:lang w:eastAsia="de-DE"/>
        </w:rPr>
        <w:t>Ablauforganisation</w:t>
      </w:r>
      <w:commentRangeEnd w:id="25"/>
      <w:r w:rsidR="00D56278">
        <w:rPr>
          <w:rStyle w:val="Kommentarzeichen"/>
        </w:rPr>
        <w:commentReference w:id="25"/>
      </w:r>
    </w:p>
    <w:p w14:paraId="5186C2DF" w14:textId="77777777" w:rsidR="00D01A91" w:rsidRDefault="00D01A91" w:rsidP="00543D0B">
      <w:pPr>
        <w:pStyle w:val="Listenabsatz"/>
        <w:numPr>
          <w:ilvl w:val="1"/>
          <w:numId w:val="15"/>
        </w:numPr>
        <w:spacing w:before="100" w:beforeAutospacing="1" w:after="100" w:afterAutospacing="1" w:line="240" w:lineRule="auto"/>
        <w:ind w:left="993"/>
        <w:rPr>
          <w:rFonts w:ascii="Times New Roman" w:eastAsia="Times New Roman" w:hAnsi="Times New Roman" w:cs="Times New Roman"/>
          <w:lang w:eastAsia="de-DE"/>
        </w:rPr>
      </w:pPr>
      <w:commentRangeStart w:id="26"/>
      <w:r>
        <w:rPr>
          <w:rFonts w:ascii="Times New Roman" w:eastAsia="Times New Roman" w:hAnsi="Times New Roman" w:cs="Times New Roman"/>
          <w:lang w:eastAsia="de-DE"/>
        </w:rPr>
        <w:t xml:space="preserve">Auswirkung auf Gesellschaft, Wirtschaft und Politik </w:t>
      </w:r>
      <w:commentRangeEnd w:id="26"/>
      <w:r w:rsidR="00D56278">
        <w:rPr>
          <w:rStyle w:val="Kommentarzeichen"/>
        </w:rPr>
        <w:commentReference w:id="26"/>
      </w:r>
    </w:p>
    <w:p w14:paraId="39EEC9CA" w14:textId="77777777" w:rsidR="00EA1127" w:rsidRPr="001503CB" w:rsidRDefault="00EA1127" w:rsidP="00A43679">
      <w:pPr>
        <w:pStyle w:val="Listenabsatz"/>
        <w:numPr>
          <w:ilvl w:val="0"/>
          <w:numId w:val="15"/>
        </w:numPr>
        <w:spacing w:before="100" w:beforeAutospacing="1" w:after="100" w:afterAutospacing="1" w:line="240" w:lineRule="auto"/>
        <w:rPr>
          <w:rFonts w:ascii="Times New Roman" w:eastAsia="Times New Roman" w:hAnsi="Times New Roman" w:cs="Times New Roman"/>
          <w:lang w:eastAsia="de-DE"/>
        </w:rPr>
      </w:pPr>
      <w:commentRangeStart w:id="27"/>
      <w:r w:rsidRPr="001503CB">
        <w:rPr>
          <w:rFonts w:ascii="Times New Roman" w:eastAsia="Times New Roman" w:hAnsi="Times New Roman" w:cs="Times New Roman"/>
          <w:lang w:eastAsia="de-DE"/>
        </w:rPr>
        <w:t>Analyse</w:t>
      </w:r>
      <w:r w:rsidR="00FC1CF0">
        <w:rPr>
          <w:rFonts w:ascii="Times New Roman" w:eastAsia="Times New Roman" w:hAnsi="Times New Roman" w:cs="Times New Roman"/>
          <w:lang w:eastAsia="de-DE"/>
        </w:rPr>
        <w:t>/</w:t>
      </w:r>
      <w:r w:rsidR="00FC1CF0" w:rsidRPr="00FC1CF0">
        <w:rPr>
          <w:rFonts w:ascii="Times New Roman" w:eastAsia="Times New Roman" w:hAnsi="Times New Roman" w:cs="Times New Roman"/>
          <w:lang w:eastAsia="de-DE"/>
        </w:rPr>
        <w:t xml:space="preserve"> </w:t>
      </w:r>
      <w:r w:rsidR="00FC1CF0">
        <w:rPr>
          <w:rFonts w:ascii="Times New Roman" w:eastAsia="Times New Roman" w:hAnsi="Times New Roman" w:cs="Times New Roman"/>
          <w:lang w:eastAsia="de-DE"/>
        </w:rPr>
        <w:t>Vorgehensweise</w:t>
      </w:r>
    </w:p>
    <w:p w14:paraId="18C02FFD" w14:textId="77777777" w:rsidR="004300D6" w:rsidRDefault="007D13C9" w:rsidP="00A43679">
      <w:pPr>
        <w:pStyle w:val="Listenabsatz"/>
        <w:numPr>
          <w:ilvl w:val="0"/>
          <w:numId w:val="15"/>
        </w:num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t>Fallb</w:t>
      </w:r>
      <w:r w:rsidR="00F977A2">
        <w:rPr>
          <w:rFonts w:ascii="Times New Roman" w:eastAsia="Times New Roman" w:hAnsi="Times New Roman" w:cs="Times New Roman"/>
          <w:lang w:eastAsia="de-DE"/>
        </w:rPr>
        <w:t>eispiel</w:t>
      </w:r>
      <w:r w:rsidR="00414315">
        <w:rPr>
          <w:rFonts w:ascii="Times New Roman" w:eastAsia="Times New Roman" w:hAnsi="Times New Roman" w:cs="Times New Roman"/>
          <w:lang w:eastAsia="de-DE"/>
        </w:rPr>
        <w:t xml:space="preserve"> (Autom</w:t>
      </w:r>
      <w:r w:rsidR="004300D6">
        <w:rPr>
          <w:rFonts w:ascii="Times New Roman" w:eastAsia="Times New Roman" w:hAnsi="Times New Roman" w:cs="Times New Roman"/>
          <w:lang w:eastAsia="de-DE"/>
        </w:rPr>
        <w:t>obilindustrie/ Selbstfahrende Autos; Versicherungsbranche;</w:t>
      </w:r>
    </w:p>
    <w:p w14:paraId="1FFDBC14" w14:textId="77777777" w:rsidR="00F977A2" w:rsidRDefault="004300D6" w:rsidP="004300D6">
      <w:pPr>
        <w:pStyle w:val="Listenabsatz"/>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                    Zahlungsmittel</w:t>
      </w:r>
      <w:r w:rsidR="00065FCC">
        <w:rPr>
          <w:rFonts w:ascii="Times New Roman" w:eastAsia="Times New Roman" w:hAnsi="Times New Roman" w:cs="Times New Roman"/>
          <w:lang w:eastAsia="de-DE"/>
        </w:rPr>
        <w:t>; Staat und Behörde</w:t>
      </w:r>
      <w:r>
        <w:rPr>
          <w:rFonts w:ascii="Times New Roman" w:eastAsia="Times New Roman" w:hAnsi="Times New Roman" w:cs="Times New Roman"/>
          <w:lang w:eastAsia="de-DE"/>
        </w:rPr>
        <w:t>)</w:t>
      </w:r>
    </w:p>
    <w:p w14:paraId="64250376" w14:textId="77777777" w:rsidR="00273E4F" w:rsidRDefault="00273E4F" w:rsidP="00A43679">
      <w:pPr>
        <w:pStyle w:val="Listenabsatz"/>
        <w:numPr>
          <w:ilvl w:val="0"/>
          <w:numId w:val="15"/>
        </w:num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t>Fragebogen</w:t>
      </w:r>
      <w:commentRangeEnd w:id="27"/>
      <w:r w:rsidR="00D56278">
        <w:rPr>
          <w:rStyle w:val="Kommentarzeichen"/>
        </w:rPr>
        <w:commentReference w:id="27"/>
      </w:r>
    </w:p>
    <w:p w14:paraId="7B02A88B" w14:textId="77777777" w:rsidR="00273E4F" w:rsidRDefault="00273E4F" w:rsidP="00A43679">
      <w:pPr>
        <w:pStyle w:val="Listenabsatz"/>
        <w:numPr>
          <w:ilvl w:val="0"/>
          <w:numId w:val="15"/>
        </w:num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t>Fazit</w:t>
      </w:r>
    </w:p>
    <w:p w14:paraId="3008E52B" w14:textId="77777777" w:rsidR="00103685" w:rsidRDefault="00103685" w:rsidP="00103685">
      <w:pPr>
        <w:pStyle w:val="Listenabsatz"/>
        <w:spacing w:before="100" w:beforeAutospacing="1" w:after="100" w:afterAutospacing="1" w:line="240" w:lineRule="auto"/>
        <w:rPr>
          <w:rFonts w:ascii="Times New Roman" w:eastAsia="Times New Roman" w:hAnsi="Times New Roman" w:cs="Times New Roman"/>
          <w:lang w:eastAsia="de-DE"/>
        </w:rPr>
      </w:pPr>
    </w:p>
    <w:p w14:paraId="604C6215" w14:textId="77777777" w:rsidR="00103685" w:rsidRDefault="00103685" w:rsidP="00103685">
      <w:pPr>
        <w:pStyle w:val="Listenabsatz"/>
        <w:spacing w:before="100" w:beforeAutospacing="1" w:after="100" w:afterAutospacing="1" w:line="240" w:lineRule="auto"/>
        <w:rPr>
          <w:rFonts w:ascii="Times New Roman" w:eastAsia="Times New Roman" w:hAnsi="Times New Roman" w:cs="Times New Roman"/>
          <w:lang w:eastAsia="de-DE"/>
        </w:rPr>
      </w:pPr>
    </w:p>
    <w:p w14:paraId="6D5BBA0F" w14:textId="77777777" w:rsidR="00D10833" w:rsidRDefault="00D10833" w:rsidP="00103685">
      <w:pPr>
        <w:pStyle w:val="Listenabsatz"/>
        <w:spacing w:before="100" w:beforeAutospacing="1" w:after="100" w:afterAutospacing="1" w:line="240" w:lineRule="auto"/>
        <w:rPr>
          <w:rFonts w:ascii="Times New Roman" w:eastAsia="Times New Roman" w:hAnsi="Times New Roman" w:cs="Times New Roman"/>
          <w:lang w:eastAsia="de-DE"/>
        </w:rPr>
      </w:pPr>
    </w:p>
    <w:p w14:paraId="72FDCA02" w14:textId="77777777" w:rsidR="00BD2DD8" w:rsidRDefault="00BD2DD8" w:rsidP="00954957">
      <w:pPr>
        <w:pStyle w:val="Listenabsatz"/>
        <w:spacing w:before="100" w:beforeAutospacing="1" w:after="100" w:afterAutospacing="1" w:line="240" w:lineRule="auto"/>
        <w:rPr>
          <w:rFonts w:ascii="Times New Roman" w:eastAsia="Times New Roman" w:hAnsi="Times New Roman" w:cs="Times New Roman"/>
          <w:lang w:eastAsia="de-DE"/>
        </w:rPr>
      </w:pPr>
    </w:p>
    <w:p w14:paraId="0D3B929C" w14:textId="77777777" w:rsidR="000F1BE1" w:rsidRDefault="000F1BE1" w:rsidP="00103685">
      <w:pPr>
        <w:pStyle w:val="Listenabsatz"/>
        <w:spacing w:before="100" w:beforeAutospacing="1" w:after="100" w:afterAutospacing="1" w:line="240" w:lineRule="auto"/>
        <w:rPr>
          <w:rFonts w:ascii="Times New Roman" w:eastAsia="Times New Roman" w:hAnsi="Times New Roman" w:cs="Times New Roman"/>
          <w:lang w:eastAsia="de-DE"/>
        </w:rPr>
      </w:pPr>
    </w:p>
    <w:p w14:paraId="41742318" w14:textId="77777777" w:rsidR="00F95FCC" w:rsidRPr="00EA1127" w:rsidRDefault="00F95FCC" w:rsidP="00103685">
      <w:pPr>
        <w:pStyle w:val="Listenabsatz"/>
        <w:spacing w:before="100" w:beforeAutospacing="1" w:after="100" w:afterAutospacing="1" w:line="240" w:lineRule="auto"/>
        <w:rPr>
          <w:rFonts w:ascii="Times New Roman" w:eastAsia="Times New Roman" w:hAnsi="Times New Roman" w:cs="Times New Roman"/>
          <w:lang w:eastAsia="de-DE"/>
        </w:rPr>
      </w:pPr>
    </w:p>
    <w:p w14:paraId="1F7320F1" w14:textId="77777777" w:rsidR="00A77C28" w:rsidRDefault="00A77C28" w:rsidP="00A43679">
      <w:pPr>
        <w:numPr>
          <w:ilvl w:val="0"/>
          <w:numId w:val="15"/>
        </w:numPr>
        <w:spacing w:before="100" w:beforeAutospacing="1" w:after="100" w:afterAutospacing="1" w:line="360" w:lineRule="auto"/>
        <w:ind w:left="0"/>
        <w:rPr>
          <w:rFonts w:ascii="Times New Roman" w:eastAsia="Times New Roman" w:hAnsi="Times New Roman" w:cs="Times New Roman"/>
          <w:sz w:val="24"/>
          <w:szCs w:val="24"/>
          <w:u w:val="single"/>
          <w:lang w:eastAsia="de-DE"/>
        </w:rPr>
      </w:pPr>
      <w:r w:rsidRPr="00A77C28">
        <w:rPr>
          <w:rFonts w:ascii="Times New Roman" w:eastAsia="Times New Roman" w:hAnsi="Times New Roman" w:cs="Times New Roman"/>
          <w:sz w:val="24"/>
          <w:szCs w:val="24"/>
          <w:u w:val="single"/>
          <w:lang w:eastAsia="de-DE"/>
        </w:rPr>
        <w:t>Vorläufige Quellen</w:t>
      </w:r>
    </w:p>
    <w:p w14:paraId="1EC3937F" w14:textId="77777777" w:rsidR="000C1681" w:rsidRDefault="00994278" w:rsidP="00C3353F">
      <w:pPr>
        <w:pStyle w:val="KeinLeerraum"/>
        <w:spacing w:line="360" w:lineRule="auto"/>
        <w:rPr>
          <w:rFonts w:ascii="Times New Roman" w:hAnsi="Times New Roman" w:cs="Times New Roman"/>
          <w:lang w:eastAsia="de-DE"/>
        </w:rPr>
      </w:pPr>
      <w:r w:rsidRPr="00994278">
        <w:rPr>
          <w:rFonts w:ascii="Times New Roman" w:hAnsi="Times New Roman" w:cs="Times New Roman"/>
          <w:b/>
          <w:lang w:eastAsia="de-DE"/>
        </w:rPr>
        <w:t>Christiana Nicolai</w:t>
      </w:r>
      <w:r w:rsidR="0051147A" w:rsidRPr="00C3353F">
        <w:rPr>
          <w:rFonts w:ascii="Times New Roman" w:hAnsi="Times New Roman" w:cs="Times New Roman"/>
          <w:b/>
          <w:lang w:eastAsia="de-DE"/>
        </w:rPr>
        <w:t>:</w:t>
      </w:r>
      <w:r w:rsidR="0051147A" w:rsidRPr="00C3353F">
        <w:rPr>
          <w:rFonts w:ascii="Times New Roman" w:hAnsi="Times New Roman" w:cs="Times New Roman"/>
          <w:lang w:eastAsia="de-DE"/>
        </w:rPr>
        <w:t xml:space="preserve"> (2015)</w:t>
      </w:r>
      <w:r>
        <w:rPr>
          <w:rFonts w:ascii="Times New Roman" w:hAnsi="Times New Roman" w:cs="Times New Roman"/>
          <w:lang w:eastAsia="de-DE"/>
        </w:rPr>
        <w:t xml:space="preserve"> </w:t>
      </w:r>
      <w:r w:rsidRPr="00994278">
        <w:rPr>
          <w:rFonts w:ascii="Times New Roman" w:hAnsi="Times New Roman" w:cs="Times New Roman"/>
          <w:lang w:eastAsia="de-DE"/>
        </w:rPr>
        <w:t>Basiswissen Aufbauorganisation</w:t>
      </w:r>
      <w:r>
        <w:rPr>
          <w:rFonts w:ascii="Times New Roman" w:hAnsi="Times New Roman" w:cs="Times New Roman"/>
          <w:lang w:eastAsia="de-DE"/>
        </w:rPr>
        <w:t>.</w:t>
      </w:r>
      <w:r w:rsidR="00266C14">
        <w:rPr>
          <w:rFonts w:ascii="Times New Roman" w:hAnsi="Times New Roman" w:cs="Times New Roman"/>
          <w:lang w:eastAsia="de-DE"/>
        </w:rPr>
        <w:t xml:space="preserve"> Konstanz.</w:t>
      </w:r>
      <w:r w:rsidRPr="00994278">
        <w:rPr>
          <w:rFonts w:ascii="Times New Roman" w:hAnsi="Times New Roman" w:cs="Times New Roman"/>
          <w:lang w:eastAsia="de-DE"/>
        </w:rPr>
        <w:t xml:space="preserve"> </w:t>
      </w:r>
      <w:r w:rsidR="001123AC" w:rsidRPr="00C3353F">
        <w:rPr>
          <w:rFonts w:ascii="Times New Roman" w:hAnsi="Times New Roman" w:cs="Times New Roman"/>
          <w:lang w:eastAsia="de-DE"/>
        </w:rPr>
        <w:t xml:space="preserve">UVK Verlag </w:t>
      </w:r>
    </w:p>
    <w:p w14:paraId="4FFE2FB9" w14:textId="77777777" w:rsidR="00C3353F" w:rsidRPr="00C3353F" w:rsidRDefault="00C3353F" w:rsidP="00C3353F">
      <w:pPr>
        <w:pStyle w:val="KeinLeerraum"/>
        <w:spacing w:line="360" w:lineRule="auto"/>
        <w:rPr>
          <w:rFonts w:ascii="Times New Roman" w:hAnsi="Times New Roman" w:cs="Times New Roman"/>
          <w:lang w:eastAsia="de-DE"/>
        </w:rPr>
      </w:pPr>
    </w:p>
    <w:p w14:paraId="6579BC13" w14:textId="77777777" w:rsidR="00502128" w:rsidRPr="00C3353F" w:rsidRDefault="009667BD" w:rsidP="00C3353F">
      <w:pPr>
        <w:pStyle w:val="KeinLeerraum"/>
        <w:spacing w:line="360" w:lineRule="auto"/>
        <w:rPr>
          <w:rFonts w:ascii="Times New Roman" w:hAnsi="Times New Roman" w:cs="Times New Roman"/>
          <w:lang w:eastAsia="de-DE"/>
        </w:rPr>
      </w:pPr>
      <w:r>
        <w:rPr>
          <w:rFonts w:ascii="Times New Roman" w:hAnsi="Times New Roman" w:cs="Times New Roman"/>
          <w:b/>
          <w:lang w:eastAsia="de-DE"/>
        </w:rPr>
        <w:t>Wolfgang Liebelt /</w:t>
      </w:r>
      <w:r w:rsidRPr="009667BD">
        <w:rPr>
          <w:rFonts w:ascii="Times New Roman" w:hAnsi="Times New Roman" w:cs="Times New Roman"/>
          <w:b/>
          <w:lang w:eastAsia="de-DE"/>
        </w:rPr>
        <w:t xml:space="preserve"> Markus Sulzberger</w:t>
      </w:r>
      <w:r w:rsidR="00103685" w:rsidRPr="00C3353F">
        <w:rPr>
          <w:rFonts w:ascii="Times New Roman" w:hAnsi="Times New Roman" w:cs="Times New Roman"/>
          <w:b/>
          <w:lang w:eastAsia="de-DE"/>
        </w:rPr>
        <w:t xml:space="preserve">: </w:t>
      </w:r>
      <w:r w:rsidR="00103685" w:rsidRPr="00C3353F">
        <w:rPr>
          <w:rFonts w:ascii="Times New Roman" w:hAnsi="Times New Roman" w:cs="Times New Roman"/>
          <w:lang w:eastAsia="de-DE"/>
        </w:rPr>
        <w:t>(1993</w:t>
      </w:r>
      <w:r>
        <w:rPr>
          <w:rFonts w:ascii="Times New Roman" w:hAnsi="Times New Roman" w:cs="Times New Roman"/>
          <w:lang w:eastAsia="de-DE"/>
        </w:rPr>
        <w:t>)</w:t>
      </w:r>
      <w:r w:rsidRPr="009667BD">
        <w:rPr>
          <w:rFonts w:ascii="Times New Roman" w:hAnsi="Times New Roman" w:cs="Times New Roman"/>
          <w:b/>
          <w:lang w:eastAsia="de-DE"/>
        </w:rPr>
        <w:t xml:space="preserve"> </w:t>
      </w:r>
      <w:r w:rsidRPr="009667BD">
        <w:rPr>
          <w:rFonts w:ascii="Times New Roman" w:hAnsi="Times New Roman" w:cs="Times New Roman"/>
          <w:lang w:eastAsia="de-DE"/>
        </w:rPr>
        <w:t>Grundlagen der Ablauforganisation</w:t>
      </w:r>
      <w:r w:rsidR="00C3353F">
        <w:rPr>
          <w:rFonts w:ascii="Times New Roman" w:hAnsi="Times New Roman" w:cs="Times New Roman"/>
          <w:lang w:eastAsia="de-DE"/>
        </w:rPr>
        <w:t>.</w:t>
      </w:r>
      <w:r w:rsidR="00103685" w:rsidRPr="00C3353F">
        <w:rPr>
          <w:rFonts w:ascii="Times New Roman" w:hAnsi="Times New Roman" w:cs="Times New Roman"/>
          <w:lang w:eastAsia="de-DE"/>
        </w:rPr>
        <w:t xml:space="preserve"> </w:t>
      </w:r>
      <w:r w:rsidR="00D273E1">
        <w:rPr>
          <w:rFonts w:ascii="Times New Roman" w:hAnsi="Times New Roman" w:cs="Times New Roman"/>
          <w:lang w:eastAsia="de-DE"/>
        </w:rPr>
        <w:t>Gießen.</w:t>
      </w:r>
    </w:p>
    <w:p w14:paraId="0A310603" w14:textId="77777777" w:rsidR="00103685" w:rsidRDefault="00502128" w:rsidP="00C3353F">
      <w:pPr>
        <w:pStyle w:val="KeinLeerraum"/>
        <w:spacing w:line="360" w:lineRule="auto"/>
        <w:rPr>
          <w:rFonts w:ascii="Times New Roman" w:hAnsi="Times New Roman" w:cs="Times New Roman"/>
          <w:lang w:eastAsia="de-DE"/>
        </w:rPr>
      </w:pPr>
      <w:r w:rsidRPr="00C3353F">
        <w:rPr>
          <w:rFonts w:ascii="Times New Roman" w:hAnsi="Times New Roman" w:cs="Times New Roman"/>
          <w:lang w:eastAsia="de-DE"/>
        </w:rPr>
        <w:t xml:space="preserve">                                                               </w:t>
      </w:r>
      <w:r w:rsidR="00103685" w:rsidRPr="00C3353F">
        <w:rPr>
          <w:rFonts w:ascii="Times New Roman" w:hAnsi="Times New Roman" w:cs="Times New Roman"/>
          <w:lang w:eastAsia="de-DE"/>
        </w:rPr>
        <w:t xml:space="preserve"> </w:t>
      </w:r>
      <w:r w:rsidR="008D4E65" w:rsidRPr="00C3353F">
        <w:rPr>
          <w:rFonts w:ascii="Times New Roman" w:hAnsi="Times New Roman" w:cs="Times New Roman"/>
          <w:lang w:eastAsia="de-DE"/>
        </w:rPr>
        <w:t xml:space="preserve">Schmidt </w:t>
      </w:r>
    </w:p>
    <w:p w14:paraId="15C06427" w14:textId="77777777" w:rsidR="00C3353F" w:rsidRPr="00C3353F" w:rsidRDefault="00C3353F" w:rsidP="00C3353F">
      <w:pPr>
        <w:pStyle w:val="KeinLeerraum"/>
        <w:spacing w:line="360" w:lineRule="auto"/>
        <w:rPr>
          <w:rFonts w:ascii="Times New Roman" w:hAnsi="Times New Roman" w:cs="Times New Roman"/>
          <w:lang w:eastAsia="de-DE"/>
        </w:rPr>
      </w:pPr>
    </w:p>
    <w:p w14:paraId="10CEF573" w14:textId="77777777" w:rsidR="00BD2E7C" w:rsidRPr="00C3353F" w:rsidRDefault="00BD2E7C" w:rsidP="00C3353F">
      <w:pPr>
        <w:pStyle w:val="KeinLeerraum"/>
        <w:spacing w:line="360" w:lineRule="auto"/>
        <w:rPr>
          <w:rFonts w:ascii="Times New Roman" w:hAnsi="Times New Roman" w:cs="Times New Roman"/>
          <w:lang w:eastAsia="de-DE"/>
        </w:rPr>
      </w:pPr>
      <w:r w:rsidRPr="00C3353F">
        <w:rPr>
          <w:rFonts w:ascii="Times New Roman" w:hAnsi="Times New Roman" w:cs="Times New Roman"/>
          <w:b/>
          <w:lang w:eastAsia="de-DE"/>
        </w:rPr>
        <w:t xml:space="preserve">Daniel R.A. </w:t>
      </w:r>
      <w:proofErr w:type="spellStart"/>
      <w:r w:rsidRPr="00C3353F">
        <w:rPr>
          <w:rFonts w:ascii="Times New Roman" w:hAnsi="Times New Roman" w:cs="Times New Roman"/>
          <w:b/>
          <w:lang w:eastAsia="de-DE"/>
        </w:rPr>
        <w:t>Schallmo</w:t>
      </w:r>
      <w:proofErr w:type="spellEnd"/>
      <w:r w:rsidRPr="00C3353F">
        <w:rPr>
          <w:rFonts w:ascii="Times New Roman" w:hAnsi="Times New Roman" w:cs="Times New Roman"/>
          <w:lang w:eastAsia="de-DE"/>
        </w:rPr>
        <w:t>: (2016) Jetzt digital transformieren.</w:t>
      </w:r>
      <w:r w:rsidRPr="00C3353F">
        <w:rPr>
          <w:rFonts w:ascii="Times New Roman" w:hAnsi="Times New Roman" w:cs="Times New Roman"/>
          <w:b/>
          <w:lang w:eastAsia="de-DE"/>
        </w:rPr>
        <w:t xml:space="preserve"> </w:t>
      </w:r>
      <w:r w:rsidRPr="00C3353F">
        <w:rPr>
          <w:rFonts w:ascii="Times New Roman" w:hAnsi="Times New Roman" w:cs="Times New Roman"/>
          <w:lang w:eastAsia="de-DE"/>
        </w:rPr>
        <w:t>So gelingt die erfolgreiche Digitale</w:t>
      </w:r>
    </w:p>
    <w:p w14:paraId="6EAB08FA" w14:textId="77777777" w:rsidR="00BD2E7C" w:rsidRDefault="00BD2E7C" w:rsidP="00C3353F">
      <w:pPr>
        <w:pStyle w:val="KeinLeerraum"/>
        <w:spacing w:line="360" w:lineRule="auto"/>
        <w:rPr>
          <w:rFonts w:ascii="Times New Roman" w:hAnsi="Times New Roman" w:cs="Times New Roman"/>
          <w:lang w:eastAsia="de-DE"/>
        </w:rPr>
      </w:pPr>
      <w:r w:rsidRPr="00C3353F">
        <w:rPr>
          <w:rFonts w:ascii="Times New Roman" w:hAnsi="Times New Roman" w:cs="Times New Roman"/>
          <w:lang w:eastAsia="de-DE"/>
        </w:rPr>
        <w:t xml:space="preserve">                                      Transformation Ihres Geschäftsmodells.</w:t>
      </w:r>
      <w:r w:rsidRPr="00C3353F">
        <w:rPr>
          <w:rFonts w:ascii="Times New Roman" w:hAnsi="Times New Roman" w:cs="Times New Roman"/>
        </w:rPr>
        <w:t xml:space="preserve"> </w:t>
      </w:r>
      <w:r w:rsidRPr="00C3353F">
        <w:rPr>
          <w:rFonts w:ascii="Times New Roman" w:hAnsi="Times New Roman" w:cs="Times New Roman"/>
          <w:lang w:eastAsia="de-DE"/>
        </w:rPr>
        <w:t>Wiesbaden. Springer Gabler</w:t>
      </w:r>
    </w:p>
    <w:p w14:paraId="3284549C" w14:textId="77777777" w:rsidR="00D273E1" w:rsidRPr="00C3353F" w:rsidRDefault="00D273E1" w:rsidP="00C3353F">
      <w:pPr>
        <w:pStyle w:val="KeinLeerraum"/>
        <w:spacing w:line="360" w:lineRule="auto"/>
        <w:rPr>
          <w:rFonts w:ascii="Times New Roman" w:hAnsi="Times New Roman" w:cs="Times New Roman"/>
          <w:lang w:eastAsia="de-DE"/>
        </w:rPr>
      </w:pPr>
    </w:p>
    <w:p w14:paraId="19AEACD5" w14:textId="77777777" w:rsidR="00D273E1" w:rsidRDefault="00C64F10" w:rsidP="00C3353F">
      <w:pPr>
        <w:pStyle w:val="KeinLeerraum"/>
        <w:spacing w:line="360" w:lineRule="auto"/>
        <w:rPr>
          <w:rFonts w:ascii="Times New Roman" w:hAnsi="Times New Roman" w:cs="Times New Roman"/>
          <w:lang w:eastAsia="de-DE"/>
        </w:rPr>
      </w:pPr>
      <w:r w:rsidRPr="00C3353F">
        <w:rPr>
          <w:rFonts w:ascii="Times New Roman" w:hAnsi="Times New Roman" w:cs="Times New Roman"/>
          <w:b/>
          <w:lang w:eastAsia="de-DE"/>
        </w:rPr>
        <w:t>Ernest Wallmüller</w:t>
      </w:r>
      <w:r w:rsidRPr="00C3353F">
        <w:rPr>
          <w:rFonts w:ascii="Times New Roman" w:hAnsi="Times New Roman" w:cs="Times New Roman"/>
          <w:lang w:eastAsia="de-DE"/>
        </w:rPr>
        <w:t xml:space="preserve">: (2017) Praxiswissen Digitale Transformation: Den Wandel verstehen, Lösungen </w:t>
      </w:r>
      <w:r w:rsidR="00D273E1">
        <w:rPr>
          <w:rFonts w:ascii="Times New Roman" w:hAnsi="Times New Roman" w:cs="Times New Roman"/>
          <w:lang w:eastAsia="de-DE"/>
        </w:rPr>
        <w:t xml:space="preserve">  </w:t>
      </w:r>
    </w:p>
    <w:p w14:paraId="5D2917C8" w14:textId="77777777" w:rsidR="00C64F10" w:rsidRPr="00C3353F" w:rsidRDefault="00D273E1" w:rsidP="00C3353F">
      <w:pPr>
        <w:pStyle w:val="KeinLeerraum"/>
        <w:spacing w:line="360" w:lineRule="auto"/>
        <w:rPr>
          <w:rFonts w:ascii="Times New Roman" w:hAnsi="Times New Roman" w:cs="Times New Roman"/>
          <w:lang w:eastAsia="de-DE"/>
        </w:rPr>
      </w:pPr>
      <w:r>
        <w:rPr>
          <w:rFonts w:ascii="Times New Roman" w:hAnsi="Times New Roman" w:cs="Times New Roman"/>
          <w:lang w:eastAsia="de-DE"/>
        </w:rPr>
        <w:t xml:space="preserve">                                  </w:t>
      </w:r>
      <w:r w:rsidR="00C64F10" w:rsidRPr="00C3353F">
        <w:rPr>
          <w:rFonts w:ascii="Times New Roman" w:hAnsi="Times New Roman" w:cs="Times New Roman"/>
          <w:lang w:eastAsia="de-DE"/>
        </w:rPr>
        <w:t>entwickeln und Wortschöpfung steigern</w:t>
      </w:r>
      <w:r w:rsidR="008D4E65" w:rsidRPr="00C3353F">
        <w:rPr>
          <w:rFonts w:ascii="Times New Roman" w:hAnsi="Times New Roman" w:cs="Times New Roman"/>
          <w:lang w:eastAsia="de-DE"/>
        </w:rPr>
        <w:t xml:space="preserve">. München. </w:t>
      </w:r>
      <w:r w:rsidR="00C64F10" w:rsidRPr="00C3353F">
        <w:rPr>
          <w:rFonts w:ascii="Times New Roman" w:hAnsi="Times New Roman" w:cs="Times New Roman"/>
          <w:lang w:eastAsia="de-DE"/>
        </w:rPr>
        <w:t>Carl Hanser Verlag GmbH</w:t>
      </w:r>
    </w:p>
    <w:p w14:paraId="0C823A89" w14:textId="77777777" w:rsidR="00A77C28" w:rsidRPr="004957C9" w:rsidRDefault="00A77C28" w:rsidP="004957C9">
      <w:pPr>
        <w:pStyle w:val="KeinLeerraum"/>
        <w:spacing w:line="360" w:lineRule="auto"/>
        <w:rPr>
          <w:rFonts w:ascii="Times New Roman" w:hAnsi="Times New Roman" w:cs="Times New Roman"/>
        </w:rPr>
      </w:pPr>
    </w:p>
    <w:p w14:paraId="7B0C5C4D" w14:textId="77777777" w:rsidR="004957C9" w:rsidRDefault="004957C9" w:rsidP="004957C9">
      <w:pPr>
        <w:pStyle w:val="KeinLeerraum"/>
        <w:spacing w:line="360" w:lineRule="auto"/>
        <w:rPr>
          <w:rFonts w:ascii="Times New Roman" w:hAnsi="Times New Roman" w:cs="Times New Roman"/>
        </w:rPr>
      </w:pPr>
      <w:r w:rsidRPr="004957C9">
        <w:rPr>
          <w:rStyle w:val="addmd"/>
          <w:rFonts w:ascii="Times New Roman" w:hAnsi="Times New Roman" w:cs="Times New Roman"/>
          <w:b/>
        </w:rPr>
        <w:t>Torsten Schwarz:</w:t>
      </w:r>
      <w:r w:rsidRPr="004957C9">
        <w:rPr>
          <w:rFonts w:ascii="Times New Roman" w:hAnsi="Times New Roman" w:cs="Times New Roman"/>
        </w:rPr>
        <w:t xml:space="preserve"> </w:t>
      </w:r>
      <w:r>
        <w:rPr>
          <w:rFonts w:ascii="Times New Roman" w:hAnsi="Times New Roman" w:cs="Times New Roman"/>
        </w:rPr>
        <w:t xml:space="preserve">(2016) </w:t>
      </w:r>
      <w:r w:rsidRPr="004957C9">
        <w:rPr>
          <w:rFonts w:ascii="Times New Roman" w:hAnsi="Times New Roman" w:cs="Times New Roman"/>
        </w:rPr>
        <w:t xml:space="preserve">Leitfaden Digitale Transformation: Beispiele aus der Praxis. </w:t>
      </w:r>
    </w:p>
    <w:p w14:paraId="243E0191" w14:textId="77777777" w:rsidR="004957C9" w:rsidRDefault="004957C9" w:rsidP="004957C9">
      <w:pPr>
        <w:pStyle w:val="KeinLeerraum"/>
        <w:spacing w:line="360" w:lineRule="auto"/>
        <w:rPr>
          <w:rFonts w:ascii="Times New Roman" w:hAnsi="Times New Roman" w:cs="Times New Roman"/>
        </w:rPr>
      </w:pPr>
      <w:r>
        <w:rPr>
          <w:rFonts w:ascii="Times New Roman" w:hAnsi="Times New Roman" w:cs="Times New Roman"/>
        </w:rPr>
        <w:t xml:space="preserve">                               </w:t>
      </w:r>
      <w:r w:rsidRPr="004957C9">
        <w:rPr>
          <w:rFonts w:ascii="Times New Roman" w:hAnsi="Times New Roman" w:cs="Times New Roman"/>
        </w:rPr>
        <w:t>LifeCycle-Marketing über alle Kanäle Neue Märkte und Erlösmodelle</w:t>
      </w:r>
      <w:r>
        <w:rPr>
          <w:rFonts w:ascii="Times New Roman" w:hAnsi="Times New Roman" w:cs="Times New Roman"/>
        </w:rPr>
        <w:t>.</w:t>
      </w:r>
    </w:p>
    <w:p w14:paraId="79CEDA6F" w14:textId="77777777" w:rsidR="0074175F" w:rsidRPr="004957C9" w:rsidRDefault="004957C9" w:rsidP="004957C9">
      <w:pPr>
        <w:pStyle w:val="KeinLeerraum"/>
        <w:spacing w:line="360" w:lineRule="auto"/>
        <w:rPr>
          <w:rFonts w:ascii="Times New Roman" w:hAnsi="Times New Roman" w:cs="Times New Roman"/>
        </w:rPr>
      </w:pPr>
      <w:r>
        <w:rPr>
          <w:rFonts w:ascii="Times New Roman" w:hAnsi="Times New Roman" w:cs="Times New Roman"/>
        </w:rPr>
        <w:t xml:space="preserve">                               Waghäusel.</w:t>
      </w:r>
      <w:r w:rsidR="00F77F42">
        <w:rPr>
          <w:rFonts w:ascii="Times New Roman" w:hAnsi="Times New Roman" w:cs="Times New Roman"/>
        </w:rPr>
        <w:t xml:space="preserve"> </w:t>
      </w:r>
      <w:r>
        <w:rPr>
          <w:rFonts w:ascii="Times New Roman" w:hAnsi="Times New Roman" w:cs="Times New Roman"/>
        </w:rPr>
        <w:t>marketing-BÖRSE GmbH</w:t>
      </w:r>
    </w:p>
    <w:sectPr w:rsidR="0074175F" w:rsidRPr="004957C9" w:rsidSect="009F36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wgn16" w:date="2017-07-11T20:29:00Z" w:initials="a">
    <w:p w14:paraId="2641E289" w14:textId="77777777" w:rsidR="00D56278" w:rsidRDefault="00D56278">
      <w:pPr>
        <w:pStyle w:val="Kommentartext"/>
      </w:pPr>
      <w:r>
        <w:rPr>
          <w:rStyle w:val="Kommentarzeichen"/>
        </w:rPr>
        <w:annotationRef/>
      </w:r>
      <w:r>
        <w:t>Entscheidend und am wichtigsten ist es, dass Sie sich eine klare Problemstellung und Ziele dieser Arbeit erarbeiten! Dazu müssen Sie aus meiner Sicht noch tiefer in die Materie eintauchen (Quellenrecherche). Fokus ist die „Aufbauorganisation“</w:t>
      </w:r>
    </w:p>
  </w:comment>
  <w:comment w:id="7" w:author="awgn16" w:date="2017-07-11T20:16:00Z" w:initials="a">
    <w:p w14:paraId="489C74F1" w14:textId="77777777" w:rsidR="0030396A" w:rsidRDefault="0030396A">
      <w:pPr>
        <w:pStyle w:val="Kommentartext"/>
      </w:pPr>
      <w:r>
        <w:rPr>
          <w:rStyle w:val="Kommentarzeichen"/>
        </w:rPr>
        <w:annotationRef/>
      </w:r>
      <w:r>
        <w:t>Das ist der Fokus</w:t>
      </w:r>
    </w:p>
  </w:comment>
  <w:comment w:id="8" w:author="awgn16" w:date="2017-07-11T20:16:00Z" w:initials="a">
    <w:p w14:paraId="353F0CDB" w14:textId="77777777" w:rsidR="0030396A" w:rsidRDefault="0030396A">
      <w:pPr>
        <w:pStyle w:val="Kommentartext"/>
      </w:pPr>
      <w:r>
        <w:rPr>
          <w:rStyle w:val="Kommentarzeichen"/>
        </w:rPr>
        <w:annotationRef/>
      </w:r>
      <w:r>
        <w:t xml:space="preserve">Nach diesem Absatz erläutern, was die digitale Transformation für die Aufbauorganisation bedeutet; wo die Probleme sind etc. </w:t>
      </w:r>
      <w:proofErr w:type="gramStart"/>
      <w:r>
        <w:t>z.B.</w:t>
      </w:r>
      <w:proofErr w:type="gramEnd"/>
      <w:r>
        <w:t xml:space="preserve"> dass sich aufgrund der DT Prozesse permanent verändern und die </w:t>
      </w:r>
      <w:proofErr w:type="spellStart"/>
      <w:r>
        <w:t>Aufbauorga</w:t>
      </w:r>
      <w:proofErr w:type="spellEnd"/>
      <w:r>
        <w:t xml:space="preserve"> dazu passen muss … Hier bitte tiefer zu </w:t>
      </w:r>
      <w:proofErr w:type="spellStart"/>
      <w:r>
        <w:t>Aufbauorga</w:t>
      </w:r>
      <w:proofErr w:type="spellEnd"/>
      <w:r>
        <w:t xml:space="preserve"> unter den veränderten Rahmenbedingungen </w:t>
      </w:r>
      <w:proofErr w:type="spellStart"/>
      <w:r>
        <w:t>Orgaentwicklung</w:t>
      </w:r>
      <w:proofErr w:type="spellEnd"/>
      <w:r>
        <w:t xml:space="preserve"> etc. recherchieren</w:t>
      </w:r>
    </w:p>
  </w:comment>
  <w:comment w:id="9" w:author="awgn16" w:date="2017-07-11T20:19:00Z" w:initials="a">
    <w:p w14:paraId="4EDCF617" w14:textId="77777777" w:rsidR="0030396A" w:rsidRDefault="0030396A">
      <w:pPr>
        <w:pStyle w:val="Kommentartext"/>
      </w:pPr>
      <w:r>
        <w:rPr>
          <w:rStyle w:val="Kommentarzeichen"/>
        </w:rPr>
        <w:annotationRef/>
      </w:r>
      <w:r>
        <w:t>Das ist sekundär bzw. abgeleitet</w:t>
      </w:r>
    </w:p>
  </w:comment>
  <w:comment w:id="10" w:author="awgn16" w:date="2017-07-11T20:19:00Z" w:initials="a">
    <w:p w14:paraId="0DD9A39B" w14:textId="77777777" w:rsidR="0030396A" w:rsidRDefault="0030396A">
      <w:pPr>
        <w:pStyle w:val="Kommentartext"/>
      </w:pPr>
      <w:r>
        <w:rPr>
          <w:rStyle w:val="Kommentarzeichen"/>
        </w:rPr>
        <w:annotationRef/>
      </w:r>
      <w:r>
        <w:t xml:space="preserve">Out </w:t>
      </w:r>
      <w:proofErr w:type="spellStart"/>
      <w:r>
        <w:t>of</w:t>
      </w:r>
      <w:proofErr w:type="spellEnd"/>
      <w:r>
        <w:t xml:space="preserve"> </w:t>
      </w:r>
      <w:proofErr w:type="spellStart"/>
      <w:r>
        <w:t>Scope</w:t>
      </w:r>
      <w:proofErr w:type="spellEnd"/>
    </w:p>
  </w:comment>
  <w:comment w:id="11" w:author="awgn16" w:date="2017-07-11T20:20:00Z" w:initials="a">
    <w:p w14:paraId="71661D37" w14:textId="77777777" w:rsidR="0030396A" w:rsidRDefault="0030396A">
      <w:pPr>
        <w:pStyle w:val="Kommentartext"/>
      </w:pPr>
      <w:r>
        <w:rPr>
          <w:rStyle w:val="Kommentarzeichen"/>
        </w:rPr>
        <w:annotationRef/>
      </w:r>
      <w:proofErr w:type="spellStart"/>
      <w:proofErr w:type="gramStart"/>
      <w:r>
        <w:t>Ggf</w:t>
      </w:r>
      <w:proofErr w:type="spellEnd"/>
      <w:r>
        <w:t xml:space="preserve"> .interessant</w:t>
      </w:r>
      <w:proofErr w:type="gramEnd"/>
    </w:p>
  </w:comment>
  <w:comment w:id="12" w:author="awgn16" w:date="2017-07-11T20:20:00Z" w:initials="a">
    <w:p w14:paraId="757BB1C0" w14:textId="77777777" w:rsidR="0030396A" w:rsidRDefault="0030396A">
      <w:pPr>
        <w:pStyle w:val="Kommentartext"/>
      </w:pPr>
      <w:r>
        <w:rPr>
          <w:rStyle w:val="Kommentarzeichen"/>
        </w:rPr>
        <w:annotationRef/>
      </w:r>
      <w:r>
        <w:t>Ggf. interessant</w:t>
      </w:r>
    </w:p>
  </w:comment>
  <w:comment w:id="13" w:author="awgn16" w:date="2017-07-11T20:20:00Z" w:initials="a">
    <w:p w14:paraId="255F0CCF" w14:textId="77777777" w:rsidR="0030396A" w:rsidRDefault="0030396A">
      <w:pPr>
        <w:pStyle w:val="Kommentartext"/>
      </w:pPr>
      <w:r>
        <w:rPr>
          <w:rStyle w:val="Kommentarzeichen"/>
        </w:rPr>
        <w:annotationRef/>
      </w:r>
      <w:r>
        <w:t>Geht in die richtige Richtung</w:t>
      </w:r>
    </w:p>
  </w:comment>
  <w:comment w:id="14" w:author="awgn16" w:date="2017-07-11T20:20:00Z" w:initials="a">
    <w:p w14:paraId="4A7B36FE" w14:textId="77777777" w:rsidR="0030396A" w:rsidRDefault="0030396A">
      <w:pPr>
        <w:pStyle w:val="Kommentartext"/>
      </w:pPr>
      <w:r>
        <w:rPr>
          <w:rStyle w:val="Kommentarzeichen"/>
        </w:rPr>
        <w:annotationRef/>
      </w:r>
      <w:proofErr w:type="spellStart"/>
      <w:r>
        <w:t>Füllsatz</w:t>
      </w:r>
      <w:proofErr w:type="spellEnd"/>
      <w:r>
        <w:t>; nicht notwendig</w:t>
      </w:r>
    </w:p>
  </w:comment>
  <w:comment w:id="15" w:author="awgn16" w:date="2017-07-11T20:21:00Z" w:initials="a">
    <w:p w14:paraId="73F98749" w14:textId="77777777" w:rsidR="0030396A" w:rsidRDefault="0030396A">
      <w:pPr>
        <w:pStyle w:val="Kommentartext"/>
      </w:pPr>
      <w:r>
        <w:rPr>
          <w:rStyle w:val="Kommentarzeichen"/>
        </w:rPr>
        <w:annotationRef/>
      </w:r>
      <w:r>
        <w:t xml:space="preserve">Für welche Geschäftsmodelle welche </w:t>
      </w:r>
      <w:proofErr w:type="spellStart"/>
      <w:r>
        <w:t>Aufbauorga</w:t>
      </w:r>
      <w:proofErr w:type="spellEnd"/>
      <w:r>
        <w:t xml:space="preserve"> wäre ggf. interessant; Wertschöpfungsketten ist auch ein Punkt</w:t>
      </w:r>
    </w:p>
  </w:comment>
  <w:comment w:id="16" w:author="awgn16" w:date="2017-07-11T20:21:00Z" w:initials="a">
    <w:p w14:paraId="46C7F3A1" w14:textId="77777777" w:rsidR="0030396A" w:rsidRDefault="0030396A">
      <w:pPr>
        <w:pStyle w:val="Kommentartext"/>
      </w:pPr>
      <w:r>
        <w:rPr>
          <w:rStyle w:val="Kommentarzeichen"/>
        </w:rPr>
        <w:annotationRef/>
      </w:r>
      <w:r>
        <w:t>Ist mir noch unklar; wird ggf. bei weiterer Recherche klar ob das relevant ist oder nicht</w:t>
      </w:r>
    </w:p>
  </w:comment>
  <w:comment w:id="17" w:author="awgn16" w:date="2017-07-11T20:22:00Z" w:initials="a">
    <w:p w14:paraId="7FDA47EB" w14:textId="77777777" w:rsidR="0030396A" w:rsidRDefault="0030396A">
      <w:pPr>
        <w:pStyle w:val="Kommentartext"/>
      </w:pPr>
      <w:r>
        <w:rPr>
          <w:rStyle w:val="Kommentarzeichen"/>
        </w:rPr>
        <w:annotationRef/>
      </w:r>
      <w:r>
        <w:t>Das ist zu breit</w:t>
      </w:r>
    </w:p>
  </w:comment>
  <w:comment w:id="18" w:author="awgn16" w:date="2017-07-11T20:22:00Z" w:initials="a">
    <w:p w14:paraId="7405F9CE" w14:textId="77777777" w:rsidR="0030396A" w:rsidRDefault="0030396A">
      <w:pPr>
        <w:pStyle w:val="Kommentartext"/>
      </w:pPr>
      <w:r>
        <w:rPr>
          <w:rStyle w:val="Kommentarzeichen"/>
        </w:rPr>
        <w:annotationRef/>
      </w:r>
      <w:r>
        <w:t>Ein möglicher Fragebogen sollte auf die Problematik Aufbauorganisation abzielen; das wird denke ich noch konkreter/ spezifischer wenn Sie tiefer im Thema drin sind</w:t>
      </w:r>
    </w:p>
  </w:comment>
  <w:comment w:id="19" w:author="awgn16" w:date="2017-07-11T20:23:00Z" w:initials="a">
    <w:p w14:paraId="244D425B" w14:textId="77777777" w:rsidR="0030396A" w:rsidRDefault="0030396A">
      <w:pPr>
        <w:pStyle w:val="Kommentartext"/>
      </w:pPr>
      <w:r>
        <w:rPr>
          <w:rStyle w:val="Kommentarzeichen"/>
        </w:rPr>
        <w:annotationRef/>
      </w:r>
      <w:proofErr w:type="spellStart"/>
      <w:r>
        <w:t>Grundätzlich</w:t>
      </w:r>
      <w:proofErr w:type="spellEnd"/>
      <w:r>
        <w:t xml:space="preserve"> ok, aber Grundlagen an der Stelle </w:t>
      </w:r>
      <w:proofErr w:type="gramStart"/>
      <w:r>
        <w:t>knapp halten</w:t>
      </w:r>
      <w:proofErr w:type="gramEnd"/>
      <w:r>
        <w:t xml:space="preserve">; dazu gibt es </w:t>
      </w:r>
      <w:r w:rsidR="00D56278">
        <w:t>ganz viele Lehrbücher; für alle Grundlagen gilt, nur die erläutern die Sie in späteren Teilen (ihrer Analyse, ihres Ansatzes) wieder aufgreifen)</w:t>
      </w:r>
    </w:p>
  </w:comment>
  <w:comment w:id="20" w:author="awgn16" w:date="2017-07-11T20:25:00Z" w:initials="a">
    <w:p w14:paraId="42F773E7" w14:textId="77777777" w:rsidR="00D56278" w:rsidRDefault="00D56278">
      <w:pPr>
        <w:pStyle w:val="Kommentartext"/>
      </w:pPr>
      <w:r>
        <w:rPr>
          <w:rStyle w:val="Kommentarzeichen"/>
        </w:rPr>
        <w:annotationRef/>
      </w:r>
      <w:r>
        <w:t>Auch hier nur das Wichtigste</w:t>
      </w:r>
    </w:p>
  </w:comment>
  <w:comment w:id="21" w:author="awgn16" w:date="2017-07-11T20:25:00Z" w:initials="a">
    <w:p w14:paraId="2A262C67" w14:textId="77777777" w:rsidR="00D56278" w:rsidRDefault="00D56278">
      <w:pPr>
        <w:pStyle w:val="Kommentartext"/>
      </w:pPr>
      <w:r>
        <w:rPr>
          <w:rStyle w:val="Kommentarzeichen"/>
        </w:rPr>
        <w:annotationRef/>
      </w:r>
      <w:r>
        <w:t>Das ist veraltet und sehr theoretisch; bitte weglassen</w:t>
      </w:r>
    </w:p>
  </w:comment>
  <w:comment w:id="22" w:author="awgn16" w:date="2017-07-11T20:25:00Z" w:initials="a">
    <w:p w14:paraId="158229D6" w14:textId="77777777" w:rsidR="00D56278" w:rsidRDefault="00D56278">
      <w:pPr>
        <w:pStyle w:val="Kommentartext"/>
      </w:pPr>
      <w:r>
        <w:rPr>
          <w:rStyle w:val="Kommentarzeichen"/>
        </w:rPr>
        <w:annotationRef/>
      </w:r>
      <w:r>
        <w:t>Wichtiges Kapitel</w:t>
      </w:r>
    </w:p>
  </w:comment>
  <w:comment w:id="23" w:author="awgn16" w:date="2017-07-11T20:25:00Z" w:initials="a">
    <w:p w14:paraId="3D8BB5FB" w14:textId="77777777" w:rsidR="00D56278" w:rsidRDefault="00D56278">
      <w:pPr>
        <w:pStyle w:val="Kommentartext"/>
      </w:pPr>
      <w:r>
        <w:rPr>
          <w:rStyle w:val="Kommentarzeichen"/>
        </w:rPr>
        <w:annotationRef/>
      </w:r>
      <w:r>
        <w:t>Vorsicht: nur wissenschaftliche Quellen, Artikel</w:t>
      </w:r>
    </w:p>
  </w:comment>
  <w:comment w:id="24" w:author="awgn16" w:date="2017-07-11T20:26:00Z" w:initials="a">
    <w:p w14:paraId="33D143B6" w14:textId="77777777" w:rsidR="00D56278" w:rsidRDefault="00D56278">
      <w:pPr>
        <w:pStyle w:val="Kommentartext"/>
      </w:pPr>
      <w:r>
        <w:rPr>
          <w:rStyle w:val="Kommentarzeichen"/>
        </w:rPr>
        <w:annotationRef/>
      </w:r>
      <w:r>
        <w:t xml:space="preserve">Das passt nicht rein; nur </w:t>
      </w:r>
      <w:proofErr w:type="spellStart"/>
      <w:r>
        <w:t>Buzzwords</w:t>
      </w:r>
      <w:proofErr w:type="spellEnd"/>
      <w:r>
        <w:t>; prüfen wo Mehrwert für Ihre Problemstellung</w:t>
      </w:r>
    </w:p>
  </w:comment>
  <w:comment w:id="25" w:author="awgn16" w:date="2017-07-11T20:26:00Z" w:initials="a">
    <w:p w14:paraId="7E1F7BAC" w14:textId="77777777" w:rsidR="00D56278" w:rsidRDefault="00D56278">
      <w:pPr>
        <w:pStyle w:val="Kommentartext"/>
      </w:pPr>
      <w:r>
        <w:rPr>
          <w:rStyle w:val="Kommentarzeichen"/>
        </w:rPr>
        <w:annotationRef/>
      </w:r>
      <w:r>
        <w:t>Sehr wichtiges Kapitel; das sollte Gewicht haben</w:t>
      </w:r>
    </w:p>
  </w:comment>
  <w:comment w:id="26" w:author="awgn16" w:date="2017-07-11T20:27:00Z" w:initials="a">
    <w:p w14:paraId="18D87E88" w14:textId="77777777" w:rsidR="00D56278" w:rsidRDefault="00D56278">
      <w:pPr>
        <w:pStyle w:val="Kommentartext"/>
      </w:pPr>
      <w:r>
        <w:rPr>
          <w:rStyle w:val="Kommentarzeichen"/>
        </w:rPr>
        <w:annotationRef/>
      </w:r>
      <w:r>
        <w:t>Bitte rausnehmen; wird zu breit und zu allgemein</w:t>
      </w:r>
    </w:p>
  </w:comment>
  <w:comment w:id="27" w:author="awgn16" w:date="2017-07-11T20:27:00Z" w:initials="a">
    <w:p w14:paraId="447AE36D" w14:textId="77777777" w:rsidR="00D56278" w:rsidRDefault="00D56278">
      <w:pPr>
        <w:pStyle w:val="Kommentartext"/>
      </w:pPr>
      <w:r>
        <w:rPr>
          <w:rStyle w:val="Kommentarzeichen"/>
        </w:rPr>
        <w:annotationRef/>
      </w:r>
      <w:r>
        <w:t xml:space="preserve">Diese Kapitel sind entscheidend für Ihre „eigne“ Leistung; was da </w:t>
      </w:r>
      <w:proofErr w:type="gramStart"/>
      <w:r>
        <w:t>rein kommt</w:t>
      </w:r>
      <w:proofErr w:type="gramEnd"/>
      <w:r>
        <w:t>, entwickelt sich noch wenn Sie Problemstellung und Ziele der Arbeit herausgearbeitet haben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41E289" w15:done="0"/>
  <w15:commentEx w15:paraId="489C74F1" w15:done="0"/>
  <w15:commentEx w15:paraId="353F0CDB" w15:done="0"/>
  <w15:commentEx w15:paraId="4EDCF617" w15:done="0"/>
  <w15:commentEx w15:paraId="0DD9A39B" w15:done="0"/>
  <w15:commentEx w15:paraId="71661D37" w15:done="0"/>
  <w15:commentEx w15:paraId="757BB1C0" w15:done="0"/>
  <w15:commentEx w15:paraId="255F0CCF" w15:done="0"/>
  <w15:commentEx w15:paraId="4A7B36FE" w15:done="0"/>
  <w15:commentEx w15:paraId="73F98749" w15:done="0"/>
  <w15:commentEx w15:paraId="46C7F3A1" w15:done="0"/>
  <w15:commentEx w15:paraId="7FDA47EB" w15:done="0"/>
  <w15:commentEx w15:paraId="7405F9CE" w15:done="0"/>
  <w15:commentEx w15:paraId="244D425B" w15:done="0"/>
  <w15:commentEx w15:paraId="42F773E7" w15:done="0"/>
  <w15:commentEx w15:paraId="2A262C67" w15:done="0"/>
  <w15:commentEx w15:paraId="158229D6" w15:done="0"/>
  <w15:commentEx w15:paraId="3D8BB5FB" w15:done="0"/>
  <w15:commentEx w15:paraId="33D143B6" w15:done="0"/>
  <w15:commentEx w15:paraId="7E1F7BAC" w15:done="0"/>
  <w15:commentEx w15:paraId="18D87E88" w15:done="0"/>
  <w15:commentEx w15:paraId="447AE3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41E289" w16cid:durableId="1D0FB39F"/>
  <w16cid:commentId w16cid:paraId="489C74F1" w16cid:durableId="1D0FB09E"/>
  <w16cid:commentId w16cid:paraId="353F0CDB" w16cid:durableId="1D0FB0B3"/>
  <w16cid:commentId w16cid:paraId="4EDCF617" w16cid:durableId="1D0FB155"/>
  <w16cid:commentId w16cid:paraId="0DD9A39B" w16cid:durableId="1D0FB168"/>
  <w16cid:commentId w16cid:paraId="71661D37" w16cid:durableId="1D0FB173"/>
  <w16cid:commentId w16cid:paraId="757BB1C0" w16cid:durableId="1D0FB184"/>
  <w16cid:commentId w16cid:paraId="255F0CCF" w16cid:durableId="1D0FB18E"/>
  <w16cid:commentId w16cid:paraId="4A7B36FE" w16cid:durableId="1D0FB19F"/>
  <w16cid:commentId w16cid:paraId="73F98749" w16cid:durableId="1D0FB1B1"/>
  <w16cid:commentId w16cid:paraId="46C7F3A1" w16cid:durableId="1D0FB1E3"/>
  <w16cid:commentId w16cid:paraId="7FDA47EB" w16cid:durableId="1D0FB20A"/>
  <w16cid:commentId w16cid:paraId="7405F9CE" w16cid:durableId="1D0FB218"/>
  <w16cid:commentId w16cid:paraId="244D425B" w16cid:durableId="1D0FB25B"/>
  <w16cid:commentId w16cid:paraId="42F773E7" w16cid:durableId="1D0FB2BF"/>
  <w16cid:commentId w16cid:paraId="2A262C67" w16cid:durableId="1D0FB2A4"/>
  <w16cid:commentId w16cid:paraId="158229D6" w16cid:durableId="1D0FB2CC"/>
  <w16cid:commentId w16cid:paraId="3D8BB5FB" w16cid:durableId="1D0FB2D2"/>
  <w16cid:commentId w16cid:paraId="33D143B6" w16cid:durableId="1D0FB2F3"/>
  <w16cid:commentId w16cid:paraId="7E1F7BAC" w16cid:durableId="1D0FB310"/>
  <w16cid:commentId w16cid:paraId="18D87E88" w16cid:durableId="1D0FB31F"/>
  <w16cid:commentId w16cid:paraId="447AE36D" w16cid:durableId="1D0FB3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2FF3"/>
    <w:multiLevelType w:val="hybridMultilevel"/>
    <w:tmpl w:val="7BFE2024"/>
    <w:lvl w:ilvl="0" w:tplc="56FC7DEE">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E33B59"/>
    <w:multiLevelType w:val="multilevel"/>
    <w:tmpl w:val="78F2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4213F"/>
    <w:multiLevelType w:val="multilevel"/>
    <w:tmpl w:val="EB0A7182"/>
    <w:lvl w:ilvl="0">
      <w:start w:val="1"/>
      <w:numFmt w:val="decimal"/>
      <w:lvlText w:val="%1."/>
      <w:lvlJc w:val="left"/>
      <w:pPr>
        <w:ind w:left="720" w:hanging="360"/>
      </w:pPr>
      <w:rPr>
        <w:rFonts w:hint="default"/>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7992" w:hanging="1440"/>
      </w:pPr>
      <w:rPr>
        <w:rFonts w:hint="default"/>
      </w:rPr>
    </w:lvl>
  </w:abstractNum>
  <w:abstractNum w:abstractNumId="3" w15:restartNumberingAfterBreak="0">
    <w:nsid w:val="1E085E5D"/>
    <w:multiLevelType w:val="multilevel"/>
    <w:tmpl w:val="D8C222AE"/>
    <w:lvl w:ilvl="0">
      <w:start w:val="2"/>
      <w:numFmt w:val="decimal"/>
      <w:lvlText w:val="%1"/>
      <w:lvlJc w:val="left"/>
      <w:pPr>
        <w:ind w:left="360" w:hanging="360"/>
      </w:pPr>
      <w:rPr>
        <w:rFonts w:eastAsiaTheme="minorHAnsi" w:hint="default"/>
      </w:rPr>
    </w:lvl>
    <w:lvl w:ilvl="1">
      <w:start w:val="2"/>
      <w:numFmt w:val="decimal"/>
      <w:lvlText w:val="%1.%2"/>
      <w:lvlJc w:val="left"/>
      <w:pPr>
        <w:ind w:left="1494" w:hanging="360"/>
      </w:pPr>
      <w:rPr>
        <w:rFonts w:eastAsiaTheme="minorHAnsi" w:hint="default"/>
      </w:rPr>
    </w:lvl>
    <w:lvl w:ilvl="2">
      <w:start w:val="1"/>
      <w:numFmt w:val="decimal"/>
      <w:lvlText w:val="%1.%2.%3"/>
      <w:lvlJc w:val="left"/>
      <w:pPr>
        <w:ind w:left="2988" w:hanging="720"/>
      </w:pPr>
      <w:rPr>
        <w:rFonts w:eastAsiaTheme="minorHAnsi" w:hint="default"/>
      </w:rPr>
    </w:lvl>
    <w:lvl w:ilvl="3">
      <w:start w:val="1"/>
      <w:numFmt w:val="decimal"/>
      <w:lvlText w:val="%1.%2.%3.%4"/>
      <w:lvlJc w:val="left"/>
      <w:pPr>
        <w:ind w:left="4122" w:hanging="720"/>
      </w:pPr>
      <w:rPr>
        <w:rFonts w:eastAsiaTheme="minorHAnsi" w:hint="default"/>
      </w:rPr>
    </w:lvl>
    <w:lvl w:ilvl="4">
      <w:start w:val="1"/>
      <w:numFmt w:val="decimal"/>
      <w:lvlText w:val="%1.%2.%3.%4.%5"/>
      <w:lvlJc w:val="left"/>
      <w:pPr>
        <w:ind w:left="5616" w:hanging="1080"/>
      </w:pPr>
      <w:rPr>
        <w:rFonts w:eastAsiaTheme="minorHAnsi" w:hint="default"/>
      </w:rPr>
    </w:lvl>
    <w:lvl w:ilvl="5">
      <w:start w:val="1"/>
      <w:numFmt w:val="decimal"/>
      <w:lvlText w:val="%1.%2.%3.%4.%5.%6"/>
      <w:lvlJc w:val="left"/>
      <w:pPr>
        <w:ind w:left="6750" w:hanging="1080"/>
      </w:pPr>
      <w:rPr>
        <w:rFonts w:eastAsiaTheme="minorHAnsi" w:hint="default"/>
      </w:rPr>
    </w:lvl>
    <w:lvl w:ilvl="6">
      <w:start w:val="1"/>
      <w:numFmt w:val="decimal"/>
      <w:lvlText w:val="%1.%2.%3.%4.%5.%6.%7"/>
      <w:lvlJc w:val="left"/>
      <w:pPr>
        <w:ind w:left="8244" w:hanging="1440"/>
      </w:pPr>
      <w:rPr>
        <w:rFonts w:eastAsiaTheme="minorHAnsi" w:hint="default"/>
      </w:rPr>
    </w:lvl>
    <w:lvl w:ilvl="7">
      <w:start w:val="1"/>
      <w:numFmt w:val="decimal"/>
      <w:lvlText w:val="%1.%2.%3.%4.%5.%6.%7.%8"/>
      <w:lvlJc w:val="left"/>
      <w:pPr>
        <w:ind w:left="9378" w:hanging="1440"/>
      </w:pPr>
      <w:rPr>
        <w:rFonts w:eastAsiaTheme="minorHAnsi" w:hint="default"/>
      </w:rPr>
    </w:lvl>
    <w:lvl w:ilvl="8">
      <w:start w:val="1"/>
      <w:numFmt w:val="decimal"/>
      <w:lvlText w:val="%1.%2.%3.%4.%5.%6.%7.%8.%9"/>
      <w:lvlJc w:val="left"/>
      <w:pPr>
        <w:ind w:left="10512" w:hanging="1440"/>
      </w:pPr>
      <w:rPr>
        <w:rFonts w:eastAsiaTheme="minorHAnsi" w:hint="default"/>
      </w:rPr>
    </w:lvl>
  </w:abstractNum>
  <w:abstractNum w:abstractNumId="4" w15:restartNumberingAfterBreak="0">
    <w:nsid w:val="1E9617DB"/>
    <w:multiLevelType w:val="multilevel"/>
    <w:tmpl w:val="D1B0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64622"/>
    <w:multiLevelType w:val="multilevel"/>
    <w:tmpl w:val="A5CAD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614F6"/>
    <w:multiLevelType w:val="hybridMultilevel"/>
    <w:tmpl w:val="AAD407B2"/>
    <w:lvl w:ilvl="0" w:tplc="04070001">
      <w:start w:val="1"/>
      <w:numFmt w:val="bullet"/>
      <w:lvlText w:val=""/>
      <w:lvlJc w:val="left"/>
      <w:pPr>
        <w:ind w:left="1854" w:hanging="360"/>
      </w:pPr>
      <w:rPr>
        <w:rFonts w:ascii="Symbol" w:hAnsi="Symbol"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7" w15:restartNumberingAfterBreak="0">
    <w:nsid w:val="2B1632DC"/>
    <w:multiLevelType w:val="hybridMultilevel"/>
    <w:tmpl w:val="AD565ADE"/>
    <w:lvl w:ilvl="0" w:tplc="04070001">
      <w:start w:val="1"/>
      <w:numFmt w:val="bullet"/>
      <w:lvlText w:val=""/>
      <w:lvlJc w:val="left"/>
      <w:pPr>
        <w:ind w:left="1854" w:hanging="360"/>
      </w:pPr>
      <w:rPr>
        <w:rFonts w:ascii="Symbol" w:hAnsi="Symbol"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8" w15:restartNumberingAfterBreak="0">
    <w:nsid w:val="2B87208A"/>
    <w:multiLevelType w:val="multilevel"/>
    <w:tmpl w:val="219A8ED0"/>
    <w:lvl w:ilvl="0">
      <w:start w:val="2"/>
      <w:numFmt w:val="decimal"/>
      <w:lvlText w:val="%1"/>
      <w:lvlJc w:val="left"/>
      <w:pPr>
        <w:ind w:left="450" w:hanging="450"/>
      </w:pPr>
      <w:rPr>
        <w:rFonts w:eastAsiaTheme="minorHAnsi" w:hint="default"/>
      </w:rPr>
    </w:lvl>
    <w:lvl w:ilvl="1">
      <w:start w:val="3"/>
      <w:numFmt w:val="decimal"/>
      <w:lvlText w:val="%1.%2"/>
      <w:lvlJc w:val="left"/>
      <w:pPr>
        <w:ind w:left="1159" w:hanging="450"/>
      </w:pPr>
      <w:rPr>
        <w:rFonts w:eastAsiaTheme="minorHAnsi" w:hint="default"/>
      </w:rPr>
    </w:lvl>
    <w:lvl w:ilvl="2">
      <w:start w:val="1"/>
      <w:numFmt w:val="decimal"/>
      <w:lvlText w:val="%1.%2.%3"/>
      <w:lvlJc w:val="left"/>
      <w:pPr>
        <w:ind w:left="2138" w:hanging="720"/>
      </w:pPr>
      <w:rPr>
        <w:rFonts w:eastAsiaTheme="minorHAnsi" w:hint="default"/>
      </w:rPr>
    </w:lvl>
    <w:lvl w:ilvl="3">
      <w:start w:val="1"/>
      <w:numFmt w:val="decimal"/>
      <w:lvlText w:val="%1.%2.%3.%4"/>
      <w:lvlJc w:val="left"/>
      <w:pPr>
        <w:ind w:left="2847" w:hanging="720"/>
      </w:pPr>
      <w:rPr>
        <w:rFonts w:eastAsiaTheme="minorHAnsi" w:hint="default"/>
      </w:rPr>
    </w:lvl>
    <w:lvl w:ilvl="4">
      <w:start w:val="1"/>
      <w:numFmt w:val="decimal"/>
      <w:lvlText w:val="%1.%2.%3.%4.%5"/>
      <w:lvlJc w:val="left"/>
      <w:pPr>
        <w:ind w:left="3916" w:hanging="1080"/>
      </w:pPr>
      <w:rPr>
        <w:rFonts w:eastAsiaTheme="minorHAnsi" w:hint="default"/>
      </w:rPr>
    </w:lvl>
    <w:lvl w:ilvl="5">
      <w:start w:val="1"/>
      <w:numFmt w:val="decimal"/>
      <w:lvlText w:val="%1.%2.%3.%4.%5.%6"/>
      <w:lvlJc w:val="left"/>
      <w:pPr>
        <w:ind w:left="4625" w:hanging="1080"/>
      </w:pPr>
      <w:rPr>
        <w:rFonts w:eastAsiaTheme="minorHAnsi" w:hint="default"/>
      </w:rPr>
    </w:lvl>
    <w:lvl w:ilvl="6">
      <w:start w:val="1"/>
      <w:numFmt w:val="decimal"/>
      <w:lvlText w:val="%1.%2.%3.%4.%5.%6.%7"/>
      <w:lvlJc w:val="left"/>
      <w:pPr>
        <w:ind w:left="5694" w:hanging="1440"/>
      </w:pPr>
      <w:rPr>
        <w:rFonts w:eastAsiaTheme="minorHAnsi" w:hint="default"/>
      </w:rPr>
    </w:lvl>
    <w:lvl w:ilvl="7">
      <w:start w:val="1"/>
      <w:numFmt w:val="decimal"/>
      <w:lvlText w:val="%1.%2.%3.%4.%5.%6.%7.%8"/>
      <w:lvlJc w:val="left"/>
      <w:pPr>
        <w:ind w:left="6403" w:hanging="1440"/>
      </w:pPr>
      <w:rPr>
        <w:rFonts w:eastAsiaTheme="minorHAnsi" w:hint="default"/>
      </w:rPr>
    </w:lvl>
    <w:lvl w:ilvl="8">
      <w:start w:val="1"/>
      <w:numFmt w:val="decimal"/>
      <w:lvlText w:val="%1.%2.%3.%4.%5.%6.%7.%8.%9"/>
      <w:lvlJc w:val="left"/>
      <w:pPr>
        <w:ind w:left="7112" w:hanging="1440"/>
      </w:pPr>
      <w:rPr>
        <w:rFonts w:eastAsiaTheme="minorHAnsi" w:hint="default"/>
      </w:rPr>
    </w:lvl>
  </w:abstractNum>
  <w:abstractNum w:abstractNumId="9" w15:restartNumberingAfterBreak="0">
    <w:nsid w:val="3CD14D97"/>
    <w:multiLevelType w:val="hybridMultilevel"/>
    <w:tmpl w:val="CD2A74BE"/>
    <w:lvl w:ilvl="0" w:tplc="04070001">
      <w:start w:val="1"/>
      <w:numFmt w:val="bullet"/>
      <w:lvlText w:val=""/>
      <w:lvlJc w:val="left"/>
      <w:pPr>
        <w:ind w:left="1854" w:hanging="360"/>
      </w:pPr>
      <w:rPr>
        <w:rFonts w:ascii="Symbol" w:hAnsi="Symbol"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10" w15:restartNumberingAfterBreak="0">
    <w:nsid w:val="427D0586"/>
    <w:multiLevelType w:val="hybridMultilevel"/>
    <w:tmpl w:val="2280076C"/>
    <w:lvl w:ilvl="0" w:tplc="04070001">
      <w:start w:val="1"/>
      <w:numFmt w:val="bullet"/>
      <w:lvlText w:val=""/>
      <w:lvlJc w:val="left"/>
      <w:pPr>
        <w:ind w:left="1854" w:hanging="360"/>
      </w:pPr>
      <w:rPr>
        <w:rFonts w:ascii="Symbol" w:hAnsi="Symbol"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11" w15:restartNumberingAfterBreak="0">
    <w:nsid w:val="47793B9A"/>
    <w:multiLevelType w:val="multilevel"/>
    <w:tmpl w:val="219A8ED0"/>
    <w:lvl w:ilvl="0">
      <w:start w:val="2"/>
      <w:numFmt w:val="decimal"/>
      <w:lvlText w:val="%1"/>
      <w:lvlJc w:val="left"/>
      <w:pPr>
        <w:ind w:left="450" w:hanging="450"/>
      </w:pPr>
      <w:rPr>
        <w:rFonts w:eastAsiaTheme="minorHAnsi" w:hint="default"/>
      </w:rPr>
    </w:lvl>
    <w:lvl w:ilvl="1">
      <w:start w:val="3"/>
      <w:numFmt w:val="decimal"/>
      <w:lvlText w:val="%1.%2"/>
      <w:lvlJc w:val="left"/>
      <w:pPr>
        <w:ind w:left="1159" w:hanging="450"/>
      </w:pPr>
      <w:rPr>
        <w:rFonts w:eastAsiaTheme="minorHAnsi" w:hint="default"/>
      </w:rPr>
    </w:lvl>
    <w:lvl w:ilvl="2">
      <w:start w:val="1"/>
      <w:numFmt w:val="decimal"/>
      <w:lvlText w:val="%1.%2.%3"/>
      <w:lvlJc w:val="left"/>
      <w:pPr>
        <w:ind w:left="2138" w:hanging="720"/>
      </w:pPr>
      <w:rPr>
        <w:rFonts w:eastAsiaTheme="minorHAnsi" w:hint="default"/>
      </w:rPr>
    </w:lvl>
    <w:lvl w:ilvl="3">
      <w:start w:val="1"/>
      <w:numFmt w:val="decimal"/>
      <w:lvlText w:val="%1.%2.%3.%4"/>
      <w:lvlJc w:val="left"/>
      <w:pPr>
        <w:ind w:left="2847" w:hanging="720"/>
      </w:pPr>
      <w:rPr>
        <w:rFonts w:eastAsiaTheme="minorHAnsi" w:hint="default"/>
      </w:rPr>
    </w:lvl>
    <w:lvl w:ilvl="4">
      <w:start w:val="1"/>
      <w:numFmt w:val="decimal"/>
      <w:lvlText w:val="%1.%2.%3.%4.%5"/>
      <w:lvlJc w:val="left"/>
      <w:pPr>
        <w:ind w:left="3916" w:hanging="1080"/>
      </w:pPr>
      <w:rPr>
        <w:rFonts w:eastAsiaTheme="minorHAnsi" w:hint="default"/>
      </w:rPr>
    </w:lvl>
    <w:lvl w:ilvl="5">
      <w:start w:val="1"/>
      <w:numFmt w:val="decimal"/>
      <w:lvlText w:val="%1.%2.%3.%4.%5.%6"/>
      <w:lvlJc w:val="left"/>
      <w:pPr>
        <w:ind w:left="4625" w:hanging="1080"/>
      </w:pPr>
      <w:rPr>
        <w:rFonts w:eastAsiaTheme="minorHAnsi" w:hint="default"/>
      </w:rPr>
    </w:lvl>
    <w:lvl w:ilvl="6">
      <w:start w:val="1"/>
      <w:numFmt w:val="decimal"/>
      <w:lvlText w:val="%1.%2.%3.%4.%5.%6.%7"/>
      <w:lvlJc w:val="left"/>
      <w:pPr>
        <w:ind w:left="5694" w:hanging="1440"/>
      </w:pPr>
      <w:rPr>
        <w:rFonts w:eastAsiaTheme="minorHAnsi" w:hint="default"/>
      </w:rPr>
    </w:lvl>
    <w:lvl w:ilvl="7">
      <w:start w:val="1"/>
      <w:numFmt w:val="decimal"/>
      <w:lvlText w:val="%1.%2.%3.%4.%5.%6.%7.%8"/>
      <w:lvlJc w:val="left"/>
      <w:pPr>
        <w:ind w:left="6403" w:hanging="1440"/>
      </w:pPr>
      <w:rPr>
        <w:rFonts w:eastAsiaTheme="minorHAnsi" w:hint="default"/>
      </w:rPr>
    </w:lvl>
    <w:lvl w:ilvl="8">
      <w:start w:val="1"/>
      <w:numFmt w:val="decimal"/>
      <w:lvlText w:val="%1.%2.%3.%4.%5.%6.%7.%8.%9"/>
      <w:lvlJc w:val="left"/>
      <w:pPr>
        <w:ind w:left="7112" w:hanging="1440"/>
      </w:pPr>
      <w:rPr>
        <w:rFonts w:eastAsiaTheme="minorHAnsi" w:hint="default"/>
      </w:rPr>
    </w:lvl>
  </w:abstractNum>
  <w:abstractNum w:abstractNumId="12" w15:restartNumberingAfterBreak="0">
    <w:nsid w:val="478C7FC4"/>
    <w:multiLevelType w:val="multilevel"/>
    <w:tmpl w:val="A8485576"/>
    <w:lvl w:ilvl="0">
      <w:start w:val="3"/>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3" w15:restartNumberingAfterBreak="0">
    <w:nsid w:val="4B745A29"/>
    <w:multiLevelType w:val="multilevel"/>
    <w:tmpl w:val="59B0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74AFC"/>
    <w:multiLevelType w:val="hybridMultilevel"/>
    <w:tmpl w:val="88AEFF1A"/>
    <w:lvl w:ilvl="0" w:tplc="56FC7DEE">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12E4197"/>
    <w:multiLevelType w:val="multilevel"/>
    <w:tmpl w:val="EA50C38E"/>
    <w:lvl w:ilvl="0">
      <w:start w:val="3"/>
      <w:numFmt w:val="decimal"/>
      <w:lvlText w:val="%1"/>
      <w:lvlJc w:val="left"/>
      <w:pPr>
        <w:ind w:left="360" w:hanging="360"/>
      </w:pPr>
      <w:rPr>
        <w:rFonts w:eastAsiaTheme="minorHAnsi" w:hint="default"/>
      </w:rPr>
    </w:lvl>
    <w:lvl w:ilvl="1">
      <w:start w:val="1"/>
      <w:numFmt w:val="decimal"/>
      <w:lvlText w:val="%1.%2"/>
      <w:lvlJc w:val="left"/>
      <w:pPr>
        <w:ind w:left="1519" w:hanging="360"/>
      </w:pPr>
      <w:rPr>
        <w:rFonts w:eastAsiaTheme="minorHAnsi" w:hint="default"/>
      </w:rPr>
    </w:lvl>
    <w:lvl w:ilvl="2">
      <w:start w:val="1"/>
      <w:numFmt w:val="decimal"/>
      <w:lvlText w:val="%1.%2.%3"/>
      <w:lvlJc w:val="left"/>
      <w:pPr>
        <w:ind w:left="3038" w:hanging="720"/>
      </w:pPr>
      <w:rPr>
        <w:rFonts w:eastAsiaTheme="minorHAnsi" w:hint="default"/>
      </w:rPr>
    </w:lvl>
    <w:lvl w:ilvl="3">
      <w:start w:val="1"/>
      <w:numFmt w:val="decimal"/>
      <w:lvlText w:val="%1.%2.%3.%4"/>
      <w:lvlJc w:val="left"/>
      <w:pPr>
        <w:ind w:left="4197" w:hanging="720"/>
      </w:pPr>
      <w:rPr>
        <w:rFonts w:eastAsiaTheme="minorHAnsi" w:hint="default"/>
      </w:rPr>
    </w:lvl>
    <w:lvl w:ilvl="4">
      <w:start w:val="1"/>
      <w:numFmt w:val="decimal"/>
      <w:lvlText w:val="%1.%2.%3.%4.%5"/>
      <w:lvlJc w:val="left"/>
      <w:pPr>
        <w:ind w:left="5716" w:hanging="1080"/>
      </w:pPr>
      <w:rPr>
        <w:rFonts w:eastAsiaTheme="minorHAnsi" w:hint="default"/>
      </w:rPr>
    </w:lvl>
    <w:lvl w:ilvl="5">
      <w:start w:val="1"/>
      <w:numFmt w:val="decimal"/>
      <w:lvlText w:val="%1.%2.%3.%4.%5.%6"/>
      <w:lvlJc w:val="left"/>
      <w:pPr>
        <w:ind w:left="6875" w:hanging="1080"/>
      </w:pPr>
      <w:rPr>
        <w:rFonts w:eastAsiaTheme="minorHAnsi" w:hint="default"/>
      </w:rPr>
    </w:lvl>
    <w:lvl w:ilvl="6">
      <w:start w:val="1"/>
      <w:numFmt w:val="decimal"/>
      <w:lvlText w:val="%1.%2.%3.%4.%5.%6.%7"/>
      <w:lvlJc w:val="left"/>
      <w:pPr>
        <w:ind w:left="8394" w:hanging="1440"/>
      </w:pPr>
      <w:rPr>
        <w:rFonts w:eastAsiaTheme="minorHAnsi" w:hint="default"/>
      </w:rPr>
    </w:lvl>
    <w:lvl w:ilvl="7">
      <w:start w:val="1"/>
      <w:numFmt w:val="decimal"/>
      <w:lvlText w:val="%1.%2.%3.%4.%5.%6.%7.%8"/>
      <w:lvlJc w:val="left"/>
      <w:pPr>
        <w:ind w:left="9553" w:hanging="1440"/>
      </w:pPr>
      <w:rPr>
        <w:rFonts w:eastAsiaTheme="minorHAnsi" w:hint="default"/>
      </w:rPr>
    </w:lvl>
    <w:lvl w:ilvl="8">
      <w:start w:val="1"/>
      <w:numFmt w:val="decimal"/>
      <w:lvlText w:val="%1.%2.%3.%4.%5.%6.%7.%8.%9"/>
      <w:lvlJc w:val="left"/>
      <w:pPr>
        <w:ind w:left="10712" w:hanging="1440"/>
      </w:pPr>
      <w:rPr>
        <w:rFonts w:eastAsiaTheme="minorHAnsi" w:hint="default"/>
      </w:rPr>
    </w:lvl>
  </w:abstractNum>
  <w:num w:numId="1">
    <w:abstractNumId w:val="1"/>
  </w:num>
  <w:num w:numId="2">
    <w:abstractNumId w:val="14"/>
  </w:num>
  <w:num w:numId="3">
    <w:abstractNumId w:val="0"/>
  </w:num>
  <w:num w:numId="4">
    <w:abstractNumId w:val="2"/>
  </w:num>
  <w:num w:numId="5">
    <w:abstractNumId w:val="5"/>
  </w:num>
  <w:num w:numId="6">
    <w:abstractNumId w:val="13"/>
  </w:num>
  <w:num w:numId="7">
    <w:abstractNumId w:val="10"/>
  </w:num>
  <w:num w:numId="8">
    <w:abstractNumId w:val="6"/>
  </w:num>
  <w:num w:numId="9">
    <w:abstractNumId w:val="9"/>
  </w:num>
  <w:num w:numId="10">
    <w:abstractNumId w:val="7"/>
  </w:num>
  <w:num w:numId="11">
    <w:abstractNumId w:val="4"/>
  </w:num>
  <w:num w:numId="12">
    <w:abstractNumId w:val="3"/>
  </w:num>
  <w:num w:numId="13">
    <w:abstractNumId w:val="12"/>
  </w:num>
  <w:num w:numId="14">
    <w:abstractNumId w:val="8"/>
  </w:num>
  <w:num w:numId="15">
    <w:abstractNumId w:val="15"/>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C28"/>
    <w:rsid w:val="00022D72"/>
    <w:rsid w:val="0004273E"/>
    <w:rsid w:val="0005600B"/>
    <w:rsid w:val="00065FCC"/>
    <w:rsid w:val="0008151E"/>
    <w:rsid w:val="00082EC8"/>
    <w:rsid w:val="000C1681"/>
    <w:rsid w:val="000D25B7"/>
    <w:rsid w:val="000D40E6"/>
    <w:rsid w:val="000F1BE1"/>
    <w:rsid w:val="000F3C5C"/>
    <w:rsid w:val="00103685"/>
    <w:rsid w:val="001123AC"/>
    <w:rsid w:val="0013109C"/>
    <w:rsid w:val="001503CB"/>
    <w:rsid w:val="00165125"/>
    <w:rsid w:val="001870A7"/>
    <w:rsid w:val="001B4184"/>
    <w:rsid w:val="001B5FF4"/>
    <w:rsid w:val="001D04AD"/>
    <w:rsid w:val="002426C0"/>
    <w:rsid w:val="002568A3"/>
    <w:rsid w:val="00266C14"/>
    <w:rsid w:val="00273E4F"/>
    <w:rsid w:val="002B51BB"/>
    <w:rsid w:val="002E4648"/>
    <w:rsid w:val="0030167A"/>
    <w:rsid w:val="0030396A"/>
    <w:rsid w:val="00326218"/>
    <w:rsid w:val="00366F11"/>
    <w:rsid w:val="00386DAD"/>
    <w:rsid w:val="00395A43"/>
    <w:rsid w:val="0041422D"/>
    <w:rsid w:val="00414315"/>
    <w:rsid w:val="004300D6"/>
    <w:rsid w:val="00437364"/>
    <w:rsid w:val="00446FEF"/>
    <w:rsid w:val="00464DA7"/>
    <w:rsid w:val="004957C9"/>
    <w:rsid w:val="004A089D"/>
    <w:rsid w:val="004B2AF4"/>
    <w:rsid w:val="004C1FF4"/>
    <w:rsid w:val="004F453E"/>
    <w:rsid w:val="00502128"/>
    <w:rsid w:val="00510062"/>
    <w:rsid w:val="0051147A"/>
    <w:rsid w:val="00543D0B"/>
    <w:rsid w:val="00551376"/>
    <w:rsid w:val="00610048"/>
    <w:rsid w:val="006120C9"/>
    <w:rsid w:val="00625C03"/>
    <w:rsid w:val="00646689"/>
    <w:rsid w:val="0067740C"/>
    <w:rsid w:val="00682C25"/>
    <w:rsid w:val="00696E39"/>
    <w:rsid w:val="006C6886"/>
    <w:rsid w:val="006D1186"/>
    <w:rsid w:val="006D720C"/>
    <w:rsid w:val="006F0888"/>
    <w:rsid w:val="006F1E9D"/>
    <w:rsid w:val="0074175F"/>
    <w:rsid w:val="00745A7D"/>
    <w:rsid w:val="00746988"/>
    <w:rsid w:val="00771E69"/>
    <w:rsid w:val="00783038"/>
    <w:rsid w:val="0078736E"/>
    <w:rsid w:val="007B6FEA"/>
    <w:rsid w:val="007C4730"/>
    <w:rsid w:val="007D13C9"/>
    <w:rsid w:val="008346BA"/>
    <w:rsid w:val="00861242"/>
    <w:rsid w:val="00862E2A"/>
    <w:rsid w:val="00870D9A"/>
    <w:rsid w:val="008D2EF6"/>
    <w:rsid w:val="008D4E65"/>
    <w:rsid w:val="008D4F7C"/>
    <w:rsid w:val="009060A3"/>
    <w:rsid w:val="00907BD2"/>
    <w:rsid w:val="009419D3"/>
    <w:rsid w:val="00944F27"/>
    <w:rsid w:val="00954957"/>
    <w:rsid w:val="009667BD"/>
    <w:rsid w:val="00980562"/>
    <w:rsid w:val="00994278"/>
    <w:rsid w:val="00997576"/>
    <w:rsid w:val="009A40F5"/>
    <w:rsid w:val="009B2A72"/>
    <w:rsid w:val="009C28C4"/>
    <w:rsid w:val="009D77F3"/>
    <w:rsid w:val="00A43679"/>
    <w:rsid w:val="00A77C28"/>
    <w:rsid w:val="00A82C86"/>
    <w:rsid w:val="00A82F61"/>
    <w:rsid w:val="00A92B38"/>
    <w:rsid w:val="00A95D8E"/>
    <w:rsid w:val="00AD6967"/>
    <w:rsid w:val="00AF1E9D"/>
    <w:rsid w:val="00B014C9"/>
    <w:rsid w:val="00B2148B"/>
    <w:rsid w:val="00BA36DB"/>
    <w:rsid w:val="00BC662B"/>
    <w:rsid w:val="00BD2DD8"/>
    <w:rsid w:val="00BD2E7C"/>
    <w:rsid w:val="00BD3672"/>
    <w:rsid w:val="00BD76D0"/>
    <w:rsid w:val="00C057D9"/>
    <w:rsid w:val="00C261DC"/>
    <w:rsid w:val="00C3353F"/>
    <w:rsid w:val="00C54F47"/>
    <w:rsid w:val="00C64F10"/>
    <w:rsid w:val="00C76642"/>
    <w:rsid w:val="00C808AB"/>
    <w:rsid w:val="00CC6584"/>
    <w:rsid w:val="00CD12AD"/>
    <w:rsid w:val="00CE4A61"/>
    <w:rsid w:val="00D01A91"/>
    <w:rsid w:val="00D10833"/>
    <w:rsid w:val="00D273E1"/>
    <w:rsid w:val="00D4215E"/>
    <w:rsid w:val="00D56278"/>
    <w:rsid w:val="00D605C0"/>
    <w:rsid w:val="00D622A7"/>
    <w:rsid w:val="00D656A3"/>
    <w:rsid w:val="00D932FF"/>
    <w:rsid w:val="00DA5CC9"/>
    <w:rsid w:val="00DA7DD8"/>
    <w:rsid w:val="00DC6355"/>
    <w:rsid w:val="00DE783F"/>
    <w:rsid w:val="00E01370"/>
    <w:rsid w:val="00E17D4F"/>
    <w:rsid w:val="00E2785B"/>
    <w:rsid w:val="00E44FFE"/>
    <w:rsid w:val="00E6117D"/>
    <w:rsid w:val="00E63D07"/>
    <w:rsid w:val="00E76521"/>
    <w:rsid w:val="00E82DD9"/>
    <w:rsid w:val="00EA1127"/>
    <w:rsid w:val="00EF2232"/>
    <w:rsid w:val="00F16525"/>
    <w:rsid w:val="00F725AE"/>
    <w:rsid w:val="00F77CA0"/>
    <w:rsid w:val="00F77F42"/>
    <w:rsid w:val="00F95FCC"/>
    <w:rsid w:val="00F977A2"/>
    <w:rsid w:val="00FB11D7"/>
    <w:rsid w:val="00FB223E"/>
    <w:rsid w:val="00FC0242"/>
    <w:rsid w:val="00FC1C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C922"/>
  <w15:chartTrackingRefBased/>
  <w15:docId w15:val="{EAFA4711-EBFA-4654-A88C-9FE791E7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77C28"/>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44F27"/>
    <w:pPr>
      <w:spacing w:after="0" w:line="240" w:lineRule="auto"/>
    </w:pPr>
  </w:style>
  <w:style w:type="paragraph" w:styleId="Listenabsatz">
    <w:name w:val="List Paragraph"/>
    <w:basedOn w:val="Standard"/>
    <w:uiPriority w:val="34"/>
    <w:qFormat/>
    <w:rsid w:val="00E2785B"/>
    <w:pPr>
      <w:ind w:left="720"/>
      <w:contextualSpacing/>
    </w:pPr>
  </w:style>
  <w:style w:type="character" w:customStyle="1" w:styleId="addmd">
    <w:name w:val="addmd"/>
    <w:basedOn w:val="Absatz-Standardschriftart"/>
    <w:rsid w:val="004957C9"/>
  </w:style>
  <w:style w:type="character" w:styleId="Kommentarzeichen">
    <w:name w:val="annotation reference"/>
    <w:basedOn w:val="Absatz-Standardschriftart"/>
    <w:uiPriority w:val="99"/>
    <w:semiHidden/>
    <w:unhideWhenUsed/>
    <w:rsid w:val="0030396A"/>
    <w:rPr>
      <w:sz w:val="16"/>
      <w:szCs w:val="16"/>
    </w:rPr>
  </w:style>
  <w:style w:type="paragraph" w:styleId="Kommentartext">
    <w:name w:val="annotation text"/>
    <w:basedOn w:val="Standard"/>
    <w:link w:val="KommentartextZchn"/>
    <w:uiPriority w:val="99"/>
    <w:semiHidden/>
    <w:unhideWhenUsed/>
    <w:rsid w:val="003039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396A"/>
    <w:rPr>
      <w:sz w:val="20"/>
      <w:szCs w:val="20"/>
    </w:rPr>
  </w:style>
  <w:style w:type="paragraph" w:styleId="Kommentarthema">
    <w:name w:val="annotation subject"/>
    <w:basedOn w:val="Kommentartext"/>
    <w:next w:val="Kommentartext"/>
    <w:link w:val="KommentarthemaZchn"/>
    <w:uiPriority w:val="99"/>
    <w:semiHidden/>
    <w:unhideWhenUsed/>
    <w:rsid w:val="0030396A"/>
    <w:rPr>
      <w:b/>
      <w:bCs/>
    </w:rPr>
  </w:style>
  <w:style w:type="character" w:customStyle="1" w:styleId="KommentarthemaZchn">
    <w:name w:val="Kommentarthema Zchn"/>
    <w:basedOn w:val="KommentartextZchn"/>
    <w:link w:val="Kommentarthema"/>
    <w:uiPriority w:val="99"/>
    <w:semiHidden/>
    <w:rsid w:val="0030396A"/>
    <w:rPr>
      <w:b/>
      <w:bCs/>
      <w:sz w:val="20"/>
      <w:szCs w:val="20"/>
    </w:rPr>
  </w:style>
  <w:style w:type="paragraph" w:styleId="Sprechblasentext">
    <w:name w:val="Balloon Text"/>
    <w:basedOn w:val="Standard"/>
    <w:link w:val="SprechblasentextZchn"/>
    <w:uiPriority w:val="99"/>
    <w:semiHidden/>
    <w:unhideWhenUsed/>
    <w:rsid w:val="0030396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03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056317">
      <w:bodyDiv w:val="1"/>
      <w:marLeft w:val="0"/>
      <w:marRight w:val="0"/>
      <w:marTop w:val="0"/>
      <w:marBottom w:val="0"/>
      <w:divBdr>
        <w:top w:val="none" w:sz="0" w:space="0" w:color="auto"/>
        <w:left w:val="none" w:sz="0" w:space="0" w:color="auto"/>
        <w:bottom w:val="none" w:sz="0" w:space="0" w:color="auto"/>
        <w:right w:val="none" w:sz="0" w:space="0" w:color="auto"/>
      </w:divBdr>
    </w:div>
    <w:div w:id="746076041">
      <w:bodyDiv w:val="1"/>
      <w:marLeft w:val="0"/>
      <w:marRight w:val="0"/>
      <w:marTop w:val="0"/>
      <w:marBottom w:val="0"/>
      <w:divBdr>
        <w:top w:val="none" w:sz="0" w:space="0" w:color="auto"/>
        <w:left w:val="none" w:sz="0" w:space="0" w:color="auto"/>
        <w:bottom w:val="none" w:sz="0" w:space="0" w:color="auto"/>
        <w:right w:val="none" w:sz="0" w:space="0" w:color="auto"/>
      </w:divBdr>
      <w:divsChild>
        <w:div w:id="328679260">
          <w:marLeft w:val="0"/>
          <w:marRight w:val="0"/>
          <w:marTop w:val="0"/>
          <w:marBottom w:val="0"/>
          <w:divBdr>
            <w:top w:val="none" w:sz="0" w:space="0" w:color="auto"/>
            <w:left w:val="none" w:sz="0" w:space="0" w:color="auto"/>
            <w:bottom w:val="none" w:sz="0" w:space="0" w:color="auto"/>
            <w:right w:val="none" w:sz="0" w:space="0" w:color="auto"/>
          </w:divBdr>
        </w:div>
        <w:div w:id="1115367788">
          <w:marLeft w:val="0"/>
          <w:marRight w:val="0"/>
          <w:marTop w:val="0"/>
          <w:marBottom w:val="0"/>
          <w:divBdr>
            <w:top w:val="none" w:sz="0" w:space="0" w:color="auto"/>
            <w:left w:val="none" w:sz="0" w:space="0" w:color="auto"/>
            <w:bottom w:val="none" w:sz="0" w:space="0" w:color="auto"/>
            <w:right w:val="none" w:sz="0" w:space="0" w:color="auto"/>
          </w:divBdr>
        </w:div>
      </w:divsChild>
    </w:div>
    <w:div w:id="945235921">
      <w:bodyDiv w:val="1"/>
      <w:marLeft w:val="0"/>
      <w:marRight w:val="0"/>
      <w:marTop w:val="0"/>
      <w:marBottom w:val="0"/>
      <w:divBdr>
        <w:top w:val="none" w:sz="0" w:space="0" w:color="auto"/>
        <w:left w:val="none" w:sz="0" w:space="0" w:color="auto"/>
        <w:bottom w:val="none" w:sz="0" w:space="0" w:color="auto"/>
        <w:right w:val="none" w:sz="0" w:space="0" w:color="auto"/>
      </w:divBdr>
      <w:divsChild>
        <w:div w:id="1798259485">
          <w:marLeft w:val="0"/>
          <w:marRight w:val="0"/>
          <w:marTop w:val="0"/>
          <w:marBottom w:val="0"/>
          <w:divBdr>
            <w:top w:val="none" w:sz="0" w:space="0" w:color="auto"/>
            <w:left w:val="none" w:sz="0" w:space="0" w:color="auto"/>
            <w:bottom w:val="none" w:sz="0" w:space="0" w:color="auto"/>
            <w:right w:val="none" w:sz="0" w:space="0" w:color="auto"/>
          </w:divBdr>
        </w:div>
        <w:div w:id="1013722013">
          <w:marLeft w:val="0"/>
          <w:marRight w:val="0"/>
          <w:marTop w:val="0"/>
          <w:marBottom w:val="0"/>
          <w:divBdr>
            <w:top w:val="none" w:sz="0" w:space="0" w:color="auto"/>
            <w:left w:val="none" w:sz="0" w:space="0" w:color="auto"/>
            <w:bottom w:val="none" w:sz="0" w:space="0" w:color="auto"/>
            <w:right w:val="none" w:sz="0" w:space="0" w:color="auto"/>
          </w:divBdr>
        </w:div>
        <w:div w:id="1164202738">
          <w:marLeft w:val="0"/>
          <w:marRight w:val="0"/>
          <w:marTop w:val="0"/>
          <w:marBottom w:val="0"/>
          <w:divBdr>
            <w:top w:val="none" w:sz="0" w:space="0" w:color="auto"/>
            <w:left w:val="none" w:sz="0" w:space="0" w:color="auto"/>
            <w:bottom w:val="none" w:sz="0" w:space="0" w:color="auto"/>
            <w:right w:val="none" w:sz="0" w:space="0" w:color="auto"/>
          </w:divBdr>
        </w:div>
      </w:divsChild>
    </w:div>
    <w:div w:id="1341852414">
      <w:bodyDiv w:val="1"/>
      <w:marLeft w:val="0"/>
      <w:marRight w:val="0"/>
      <w:marTop w:val="0"/>
      <w:marBottom w:val="0"/>
      <w:divBdr>
        <w:top w:val="none" w:sz="0" w:space="0" w:color="auto"/>
        <w:left w:val="none" w:sz="0" w:space="0" w:color="auto"/>
        <w:bottom w:val="none" w:sz="0" w:space="0" w:color="auto"/>
        <w:right w:val="none" w:sz="0" w:space="0" w:color="auto"/>
      </w:divBdr>
      <w:divsChild>
        <w:div w:id="1898465567">
          <w:marLeft w:val="0"/>
          <w:marRight w:val="0"/>
          <w:marTop w:val="0"/>
          <w:marBottom w:val="0"/>
          <w:divBdr>
            <w:top w:val="none" w:sz="0" w:space="0" w:color="auto"/>
            <w:left w:val="none" w:sz="0" w:space="0" w:color="auto"/>
            <w:bottom w:val="none" w:sz="0" w:space="0" w:color="auto"/>
            <w:right w:val="none" w:sz="0" w:space="0" w:color="auto"/>
          </w:divBdr>
        </w:div>
        <w:div w:id="1285186639">
          <w:marLeft w:val="0"/>
          <w:marRight w:val="0"/>
          <w:marTop w:val="0"/>
          <w:marBottom w:val="0"/>
          <w:divBdr>
            <w:top w:val="none" w:sz="0" w:space="0" w:color="auto"/>
            <w:left w:val="none" w:sz="0" w:space="0" w:color="auto"/>
            <w:bottom w:val="none" w:sz="0" w:space="0" w:color="auto"/>
            <w:right w:val="none" w:sz="0" w:space="0" w:color="auto"/>
          </w:divBdr>
        </w:div>
      </w:divsChild>
    </w:div>
    <w:div w:id="1509980397">
      <w:bodyDiv w:val="1"/>
      <w:marLeft w:val="0"/>
      <w:marRight w:val="0"/>
      <w:marTop w:val="0"/>
      <w:marBottom w:val="0"/>
      <w:divBdr>
        <w:top w:val="none" w:sz="0" w:space="0" w:color="auto"/>
        <w:left w:val="none" w:sz="0" w:space="0" w:color="auto"/>
        <w:bottom w:val="none" w:sz="0" w:space="0" w:color="auto"/>
        <w:right w:val="none" w:sz="0" w:space="0" w:color="auto"/>
      </w:divBdr>
    </w:div>
    <w:div w:id="1639146474">
      <w:bodyDiv w:val="1"/>
      <w:marLeft w:val="0"/>
      <w:marRight w:val="0"/>
      <w:marTop w:val="0"/>
      <w:marBottom w:val="0"/>
      <w:divBdr>
        <w:top w:val="none" w:sz="0" w:space="0" w:color="auto"/>
        <w:left w:val="none" w:sz="0" w:space="0" w:color="auto"/>
        <w:bottom w:val="none" w:sz="0" w:space="0" w:color="auto"/>
        <w:right w:val="none" w:sz="0" w:space="0" w:color="auto"/>
      </w:divBdr>
    </w:div>
    <w:div w:id="16517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A4A3F-4CF3-4E65-9506-CE3B1B27C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4227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Lauth</dc:creator>
  <cp:keywords/>
  <dc:description/>
  <cp:lastModifiedBy>awgn16</cp:lastModifiedBy>
  <cp:revision>3</cp:revision>
  <dcterms:created xsi:type="dcterms:W3CDTF">2017-07-03T06:36:00Z</dcterms:created>
  <dcterms:modified xsi:type="dcterms:W3CDTF">2017-07-11T18:30:00Z</dcterms:modified>
</cp:coreProperties>
</file>